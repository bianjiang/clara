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8F7" w:rsidRDefault="000158F7" w:rsidP="000158F7">
      <w:pPr>
        <w:pStyle w:val="Heading1"/>
      </w:pPr>
      <w:r w:rsidRPr="000158F7">
        <w:t>Revision History</w:t>
      </w:r>
    </w:p>
    <w:tbl>
      <w:tblPr>
        <w:tblStyle w:val="TableGrid"/>
        <w:tblW w:w="0" w:type="auto"/>
        <w:tblLook w:val="04A0" w:firstRow="1" w:lastRow="0" w:firstColumn="1" w:lastColumn="0" w:noHBand="0" w:noVBand="1"/>
      </w:tblPr>
      <w:tblGrid>
        <w:gridCol w:w="3192"/>
        <w:gridCol w:w="3192"/>
        <w:gridCol w:w="3192"/>
      </w:tblGrid>
      <w:tr w:rsidR="000158F7" w:rsidRPr="000158F7" w:rsidTr="000158F7">
        <w:tc>
          <w:tcPr>
            <w:tcW w:w="3192" w:type="dxa"/>
          </w:tcPr>
          <w:p w:rsidR="000158F7" w:rsidRPr="000158F7" w:rsidRDefault="000158F7" w:rsidP="00C34830">
            <w:pPr>
              <w:jc w:val="center"/>
              <w:rPr>
                <w:b/>
                <w:sz w:val="28"/>
                <w:szCs w:val="28"/>
              </w:rPr>
            </w:pPr>
            <w:r w:rsidRPr="000158F7">
              <w:rPr>
                <w:b/>
                <w:sz w:val="28"/>
                <w:szCs w:val="28"/>
              </w:rPr>
              <w:t>Requestor</w:t>
            </w:r>
          </w:p>
        </w:tc>
        <w:tc>
          <w:tcPr>
            <w:tcW w:w="3192" w:type="dxa"/>
          </w:tcPr>
          <w:p w:rsidR="000158F7" w:rsidRPr="000158F7" w:rsidRDefault="000158F7" w:rsidP="00C34830">
            <w:pPr>
              <w:jc w:val="center"/>
              <w:rPr>
                <w:b/>
                <w:sz w:val="28"/>
                <w:szCs w:val="28"/>
              </w:rPr>
            </w:pPr>
            <w:r w:rsidRPr="000158F7">
              <w:rPr>
                <w:b/>
                <w:sz w:val="28"/>
                <w:szCs w:val="28"/>
              </w:rPr>
              <w:t>Change</w:t>
            </w:r>
            <w:r w:rsidR="009A6813">
              <w:rPr>
                <w:b/>
                <w:sz w:val="28"/>
                <w:szCs w:val="28"/>
              </w:rPr>
              <w:t>(s)</w:t>
            </w:r>
          </w:p>
        </w:tc>
        <w:tc>
          <w:tcPr>
            <w:tcW w:w="3192" w:type="dxa"/>
          </w:tcPr>
          <w:p w:rsidR="000158F7" w:rsidRPr="000158F7" w:rsidRDefault="000158F7" w:rsidP="00C34830">
            <w:pPr>
              <w:jc w:val="center"/>
              <w:rPr>
                <w:b/>
                <w:sz w:val="28"/>
                <w:szCs w:val="28"/>
              </w:rPr>
            </w:pPr>
            <w:r w:rsidRPr="000158F7">
              <w:rPr>
                <w:b/>
                <w:sz w:val="28"/>
                <w:szCs w:val="28"/>
              </w:rPr>
              <w:t>Date</w:t>
            </w:r>
          </w:p>
        </w:tc>
      </w:tr>
      <w:tr w:rsidR="000158F7" w:rsidTr="000158F7">
        <w:tc>
          <w:tcPr>
            <w:tcW w:w="3192" w:type="dxa"/>
          </w:tcPr>
          <w:p w:rsidR="000158F7" w:rsidRDefault="000158F7" w:rsidP="000158F7"/>
        </w:tc>
        <w:tc>
          <w:tcPr>
            <w:tcW w:w="3192" w:type="dxa"/>
          </w:tcPr>
          <w:p w:rsidR="000158F7" w:rsidRDefault="000158F7" w:rsidP="000158F7"/>
        </w:tc>
        <w:tc>
          <w:tcPr>
            <w:tcW w:w="3192" w:type="dxa"/>
          </w:tcPr>
          <w:p w:rsidR="000158F7" w:rsidRDefault="000158F7" w:rsidP="000158F7"/>
        </w:tc>
      </w:tr>
      <w:tr w:rsidR="000158F7" w:rsidTr="000158F7">
        <w:tc>
          <w:tcPr>
            <w:tcW w:w="3192" w:type="dxa"/>
          </w:tcPr>
          <w:p w:rsidR="000158F7" w:rsidRDefault="000158F7" w:rsidP="000158F7"/>
        </w:tc>
        <w:tc>
          <w:tcPr>
            <w:tcW w:w="3192" w:type="dxa"/>
          </w:tcPr>
          <w:p w:rsidR="000158F7" w:rsidRDefault="000158F7" w:rsidP="000158F7"/>
        </w:tc>
        <w:tc>
          <w:tcPr>
            <w:tcW w:w="3192" w:type="dxa"/>
          </w:tcPr>
          <w:p w:rsidR="000158F7" w:rsidRDefault="000158F7" w:rsidP="000158F7"/>
        </w:tc>
      </w:tr>
    </w:tbl>
    <w:p w:rsidR="000158F7" w:rsidRPr="000158F7" w:rsidRDefault="000158F7" w:rsidP="000158F7">
      <w:pPr>
        <w:rPr>
          <w:ins w:id="0" w:author="Author"/>
        </w:rPr>
      </w:pPr>
      <w:ins w:id="1" w:author="Author">
        <w:r w:rsidRPr="000158F7">
          <w:br w:type="page"/>
        </w:r>
      </w:ins>
    </w:p>
    <w:p w:rsidR="00D62518" w:rsidRPr="00705D4A" w:rsidRDefault="00D62518">
      <w:r w:rsidRPr="00705D4A">
        <w:rPr>
          <w:highlight w:val="green"/>
        </w:rPr>
        <w:lastRenderedPageBreak/>
        <w:t>Start:</w:t>
      </w:r>
    </w:p>
    <w:p w:rsidR="00D62518" w:rsidRPr="00705D4A" w:rsidRDefault="00D62518" w:rsidP="00BE2D50">
      <w:pPr>
        <w:pStyle w:val="ListParagraph"/>
        <w:numPr>
          <w:ilvl w:val="0"/>
          <w:numId w:val="4"/>
        </w:numPr>
      </w:pPr>
      <w:r w:rsidRPr="00705D4A">
        <w:t>What is the nature of the study?</w:t>
      </w:r>
      <w:r w:rsidR="00C562FC">
        <w:t xml:space="preserve"> </w:t>
      </w:r>
    </w:p>
    <w:p w:rsidR="00D62518" w:rsidRPr="00705D4A" w:rsidRDefault="00D62518" w:rsidP="00BE2D50">
      <w:pPr>
        <w:pStyle w:val="ListParagraph"/>
        <w:numPr>
          <w:ilvl w:val="1"/>
          <w:numId w:val="4"/>
        </w:numPr>
      </w:pPr>
      <w:r w:rsidRPr="00705D4A">
        <w:t>Social/Behavioral/Education</w:t>
      </w:r>
      <w:r w:rsidR="003756AC" w:rsidRPr="00705D4A">
        <w:t xml:space="preserve"> </w:t>
      </w:r>
    </w:p>
    <w:p w:rsidR="00080748" w:rsidRPr="00705D4A" w:rsidRDefault="00D62518" w:rsidP="00BE2D50">
      <w:pPr>
        <w:pStyle w:val="ListParagraph"/>
        <w:numPr>
          <w:ilvl w:val="1"/>
          <w:numId w:val="4"/>
        </w:numPr>
      </w:pPr>
      <w:r w:rsidRPr="00705D4A">
        <w:t>Biomedical/Clinical</w:t>
      </w:r>
    </w:p>
    <w:p w:rsidR="00316E11" w:rsidRPr="00705D4A" w:rsidRDefault="00316E11" w:rsidP="00BE2D50">
      <w:pPr>
        <w:numPr>
          <w:ilvl w:val="1"/>
          <w:numId w:val="37"/>
        </w:numPr>
        <w:spacing w:after="0"/>
        <w:contextualSpacing/>
        <w:rPr>
          <w:rFonts w:eastAsia="宋体" w:cs="Times New Roman"/>
          <w:color w:val="0070C0"/>
        </w:rPr>
      </w:pPr>
      <w:r w:rsidRPr="00705D4A">
        <w:rPr>
          <w:rFonts w:eastAsia="宋体" w:cs="Times New Roman"/>
          <w:color w:val="0070C0"/>
        </w:rPr>
        <w:t>HUD Use for Treatment/Diagnosis</w:t>
      </w:r>
    </w:p>
    <w:p w:rsidR="00316E11" w:rsidRPr="00705D4A" w:rsidRDefault="00316E11" w:rsidP="00316E11">
      <w:pPr>
        <w:spacing w:after="0"/>
        <w:ind w:left="360"/>
        <w:rPr>
          <w:rFonts w:eastAsia="宋体" w:cs="Times New Roman"/>
          <w:color w:val="0070C0"/>
        </w:rPr>
      </w:pPr>
    </w:p>
    <w:p w:rsidR="00316E11" w:rsidRPr="00705D4A" w:rsidRDefault="00316E11" w:rsidP="00316E11">
      <w:pPr>
        <w:spacing w:after="0"/>
        <w:ind w:left="720"/>
        <w:rPr>
          <w:rFonts w:eastAsia="宋体" w:cs="Times New Roman"/>
        </w:rPr>
      </w:pPr>
      <w:r w:rsidRPr="00705D4A">
        <w:rPr>
          <w:rFonts w:eastAsia="宋体" w:cs="Times New Roman"/>
          <w:color w:val="0070C0"/>
        </w:rPr>
        <w:t xml:space="preserve">Please note: If the study is research that includes a drug/biologic, nutritional product, or device, it is biomedical research. </w:t>
      </w:r>
      <w:r w:rsidRPr="00705D4A">
        <w:rPr>
          <w:rFonts w:eastAsia="宋体" w:cs="Times New Roman"/>
        </w:rPr>
        <w:t>HUD use is not research.</w:t>
      </w:r>
    </w:p>
    <w:p w:rsidR="00A53F9C" w:rsidRPr="00705D4A" w:rsidRDefault="00A53F9C" w:rsidP="00316E11">
      <w:pPr>
        <w:spacing w:after="0"/>
        <w:ind w:left="720"/>
        <w:rPr>
          <w:rFonts w:eastAsia="宋体" w:cs="Times New Roman"/>
        </w:rPr>
      </w:pPr>
    </w:p>
    <w:p w:rsidR="005754A7" w:rsidRPr="00705D4A" w:rsidRDefault="005754A7" w:rsidP="00262EBA">
      <w:pPr>
        <w:ind w:left="720"/>
      </w:pPr>
      <w:r w:rsidRPr="00705D4A">
        <w:t xml:space="preserve">If </w:t>
      </w:r>
      <w:r w:rsidR="00316E11" w:rsidRPr="00705D4A">
        <w:t xml:space="preserve">b), </w:t>
      </w:r>
      <w:r w:rsidRPr="00705D4A">
        <w:t>Biomedical/Clinical</w:t>
      </w:r>
    </w:p>
    <w:p w:rsidR="005754A7" w:rsidRPr="00705D4A" w:rsidRDefault="00980CF6" w:rsidP="00BE2D50">
      <w:pPr>
        <w:pStyle w:val="ListParagraph"/>
        <w:numPr>
          <w:ilvl w:val="2"/>
          <w:numId w:val="15"/>
        </w:numPr>
      </w:pPr>
      <w:r w:rsidRPr="00705D4A">
        <w:t>Select all of the following that will be included in the study:</w:t>
      </w:r>
      <w:r w:rsidR="0031015B" w:rsidRPr="00705D4A">
        <w:t xml:space="preserve"> [MULTIPLE}</w:t>
      </w:r>
    </w:p>
    <w:p w:rsidR="003D2EB5" w:rsidRPr="00705D4A" w:rsidRDefault="005754A7" w:rsidP="00BE2D50">
      <w:pPr>
        <w:pStyle w:val="ListParagraph"/>
        <w:numPr>
          <w:ilvl w:val="3"/>
          <w:numId w:val="15"/>
        </w:numPr>
      </w:pPr>
      <w:r w:rsidRPr="00705D4A">
        <w:t>Drugs/Biologics</w:t>
      </w:r>
      <w:r w:rsidR="0031015B" w:rsidRPr="00705D4A">
        <w:t xml:space="preserve"> </w:t>
      </w:r>
      <w:r w:rsidR="00310520" w:rsidRPr="00705D4A">
        <w:t>(Includes both investigational and non-investigational products)</w:t>
      </w:r>
    </w:p>
    <w:p w:rsidR="005754A7" w:rsidRPr="00705D4A" w:rsidRDefault="00475C44" w:rsidP="00BE2D50">
      <w:pPr>
        <w:pStyle w:val="ListParagraph"/>
        <w:numPr>
          <w:ilvl w:val="3"/>
          <w:numId w:val="15"/>
        </w:numPr>
      </w:pPr>
      <w:r w:rsidRPr="00705D4A">
        <w:t>Nutritional Products (includes d</w:t>
      </w:r>
      <w:r w:rsidR="003D2EB5" w:rsidRPr="00705D4A">
        <w:t>ietary</w:t>
      </w:r>
      <w:r w:rsidR="003006A0" w:rsidRPr="00705D4A">
        <w:t xml:space="preserve"> </w:t>
      </w:r>
      <w:r w:rsidRPr="00705D4A">
        <w:t>s</w:t>
      </w:r>
      <w:r w:rsidR="003006A0" w:rsidRPr="00705D4A">
        <w:t>upplement</w:t>
      </w:r>
      <w:r w:rsidR="003D2EB5" w:rsidRPr="00705D4A">
        <w:t>s</w:t>
      </w:r>
      <w:r w:rsidRPr="00705D4A">
        <w:t xml:space="preserve">, medical foods, and infant formulas) </w:t>
      </w:r>
      <w:r w:rsidR="003D2EB5" w:rsidRPr="00705D4A">
        <w:t xml:space="preserve"> [NO PHASE QUESTION, IF ONLY THIS CHECKED]</w:t>
      </w:r>
    </w:p>
    <w:p w:rsidR="005754A7" w:rsidRPr="00705D4A" w:rsidRDefault="005754A7" w:rsidP="00BE2D50">
      <w:pPr>
        <w:pStyle w:val="ListParagraph"/>
        <w:numPr>
          <w:ilvl w:val="3"/>
          <w:numId w:val="15"/>
        </w:numPr>
      </w:pPr>
      <w:r w:rsidRPr="00705D4A">
        <w:t>Devices</w:t>
      </w:r>
      <w:r w:rsidR="00CC30A2" w:rsidRPr="00705D4A">
        <w:t xml:space="preserve"> </w:t>
      </w:r>
      <w:r w:rsidR="00310520" w:rsidRPr="00705D4A">
        <w:t xml:space="preserve">(Includes both unapproved products and approved products used in non-approved ways)  </w:t>
      </w:r>
      <w:r w:rsidR="00CC30A2" w:rsidRPr="00705D4A">
        <w:t>[NO PHASE QUESTION, IF ONLY THIS CHECKED]</w:t>
      </w:r>
    </w:p>
    <w:p w:rsidR="009F5456" w:rsidRPr="00705D4A" w:rsidRDefault="005754A7" w:rsidP="00BE2D50">
      <w:pPr>
        <w:pStyle w:val="ListParagraph"/>
        <w:numPr>
          <w:ilvl w:val="3"/>
          <w:numId w:val="15"/>
        </w:numPr>
        <w:spacing w:after="0"/>
      </w:pPr>
      <w:r w:rsidRPr="00705D4A">
        <w:t>N/A</w:t>
      </w:r>
      <w:r w:rsidR="001D5FED" w:rsidRPr="00705D4A">
        <w:t xml:space="preserve"> (Includes chart reviews and other biomedical/clinical research that does not involve drugs/biologics, nutritional products, or devices)</w:t>
      </w:r>
      <w:r w:rsidR="005036FD" w:rsidRPr="00705D4A">
        <w:t xml:space="preserve"> [NO DRUG/DEVICE SECTION</w:t>
      </w:r>
      <w:r w:rsidR="00E0348B" w:rsidRPr="00705D4A">
        <w:t>, NO PHASE QUESTION</w:t>
      </w:r>
      <w:r w:rsidR="005036FD" w:rsidRPr="00705D4A">
        <w:t>]</w:t>
      </w:r>
    </w:p>
    <w:p w:rsidR="003D2EB5" w:rsidRPr="00705D4A" w:rsidRDefault="003D2EB5" w:rsidP="003D2EB5">
      <w:pPr>
        <w:spacing w:after="0"/>
      </w:pPr>
    </w:p>
    <w:p w:rsidR="006C0816" w:rsidRPr="00705D4A" w:rsidRDefault="00316E11" w:rsidP="00316E11">
      <w:pPr>
        <w:spacing w:after="0"/>
        <w:ind w:left="720"/>
      </w:pPr>
      <w:r w:rsidRPr="00D907F9">
        <w:rPr>
          <w:highlight w:val="yellow"/>
        </w:rPr>
        <w:t>If c), go to 3</w:t>
      </w:r>
    </w:p>
    <w:p w:rsidR="00A53F9C" w:rsidRPr="00705D4A" w:rsidRDefault="00A53F9C" w:rsidP="00A53F9C">
      <w:pPr>
        <w:spacing w:after="0"/>
      </w:pPr>
    </w:p>
    <w:p w:rsidR="003756AC" w:rsidRPr="00705D4A" w:rsidRDefault="00A53F9C" w:rsidP="00BE2D50">
      <w:pPr>
        <w:pStyle w:val="ListParagraph"/>
        <w:numPr>
          <w:ilvl w:val="0"/>
          <w:numId w:val="4"/>
        </w:numPr>
        <w:spacing w:after="0"/>
      </w:pPr>
      <w:r w:rsidRPr="00705D4A">
        <w:t xml:space="preserve"> </w:t>
      </w:r>
      <w:r w:rsidR="003756AC" w:rsidRPr="00705D4A">
        <w:t>Which institution is primarily responsible for this study?</w:t>
      </w:r>
      <w:r w:rsidR="005A7371" w:rsidRPr="00705D4A">
        <w:t xml:space="preserve"> </w:t>
      </w:r>
    </w:p>
    <w:p w:rsidR="00600ABB" w:rsidRPr="00705D4A" w:rsidRDefault="003756AC" w:rsidP="00BE2D50">
      <w:pPr>
        <w:pStyle w:val="ListParagraph"/>
        <w:numPr>
          <w:ilvl w:val="1"/>
          <w:numId w:val="4"/>
        </w:numPr>
      </w:pPr>
      <w:r w:rsidRPr="00705D4A">
        <w:t>UAMS</w:t>
      </w:r>
      <w:r w:rsidR="008B3FA2" w:rsidRPr="00705D4A">
        <w:t xml:space="preserve"> </w:t>
      </w:r>
    </w:p>
    <w:p w:rsidR="008B3FA2" w:rsidRPr="00705D4A" w:rsidRDefault="008B3FA2" w:rsidP="00BE2D50">
      <w:pPr>
        <w:pStyle w:val="ListParagraph"/>
        <w:numPr>
          <w:ilvl w:val="1"/>
          <w:numId w:val="4"/>
        </w:numPr>
      </w:pPr>
      <w:r w:rsidRPr="00705D4A">
        <w:t xml:space="preserve">ACH/ACHRI </w:t>
      </w:r>
    </w:p>
    <w:p w:rsidR="008B3FA2" w:rsidRPr="00705D4A" w:rsidRDefault="008B3FA2" w:rsidP="00BE2D50">
      <w:pPr>
        <w:pStyle w:val="ListParagraph"/>
        <w:numPr>
          <w:ilvl w:val="1"/>
          <w:numId w:val="4"/>
        </w:numPr>
      </w:pPr>
      <w:r w:rsidRPr="00705D4A">
        <w:t xml:space="preserve">Other </w:t>
      </w:r>
    </w:p>
    <w:p w:rsidR="000517B5" w:rsidRPr="00705D4A" w:rsidRDefault="000517B5" w:rsidP="00262EBA">
      <w:pPr>
        <w:ind w:left="720"/>
        <w:rPr>
          <w:color w:val="4F81BD" w:themeColor="accent1"/>
        </w:rPr>
      </w:pPr>
      <w:r w:rsidRPr="00705D4A">
        <w:rPr>
          <w:color w:val="4F81BD" w:themeColor="accent1"/>
        </w:rPr>
        <w:t>If you choose “Other,” please provide details in the Site</w:t>
      </w:r>
      <w:r w:rsidR="009F5456" w:rsidRPr="00705D4A">
        <w:rPr>
          <w:color w:val="4F81BD" w:themeColor="accent1"/>
        </w:rPr>
        <w:t>s section</w:t>
      </w:r>
    </w:p>
    <w:p w:rsidR="008753CE" w:rsidRPr="00705D4A" w:rsidRDefault="008753CE" w:rsidP="00262EBA">
      <w:pPr>
        <w:ind w:left="720"/>
        <w:rPr>
          <w:color w:val="4F81BD" w:themeColor="accent1"/>
          <w:lang w:val="en"/>
        </w:rPr>
      </w:pPr>
      <w:r w:rsidRPr="00705D4A">
        <w:rPr>
          <w:color w:val="4F81BD" w:themeColor="accent1"/>
          <w:lang w:val="en"/>
        </w:rPr>
        <w:t>Select the institution associated with the Principal Investigator (PI). The Principal Investigator is the individual with overall responsibility for the study. For human subject protection purposes, all studies must have one investigator designated as PI</w:t>
      </w:r>
    </w:p>
    <w:p w:rsidR="00EF10C2" w:rsidRPr="00705D4A" w:rsidRDefault="007270F5" w:rsidP="00262EBA">
      <w:pPr>
        <w:ind w:left="720"/>
        <w:rPr>
          <w:color w:val="4F81BD" w:themeColor="accent1"/>
          <w:lang w:val="en"/>
        </w:rPr>
      </w:pPr>
      <w:r w:rsidRPr="00705D4A">
        <w:rPr>
          <w:color w:val="4F81BD" w:themeColor="accent1"/>
          <w:lang w:val="en"/>
        </w:rPr>
        <w:t>If b), ACH/ACHRI</w:t>
      </w:r>
    </w:p>
    <w:p w:rsidR="007270F5" w:rsidRPr="00705D4A" w:rsidRDefault="007270F5" w:rsidP="00BE2D50">
      <w:pPr>
        <w:pStyle w:val="ListParagraph"/>
        <w:numPr>
          <w:ilvl w:val="2"/>
          <w:numId w:val="4"/>
        </w:numPr>
        <w:rPr>
          <w:color w:val="4F81BD" w:themeColor="accent1"/>
          <w:lang w:val="en"/>
        </w:rPr>
      </w:pPr>
      <w:r w:rsidRPr="00705D4A">
        <w:rPr>
          <w:color w:val="4F81BD" w:themeColor="accent1"/>
          <w:lang w:val="en"/>
        </w:rPr>
        <w:t>Is the PI for this study a UAMS faculty member? [YES/NO, REQUIRED]</w:t>
      </w:r>
    </w:p>
    <w:p w:rsidR="007270F5" w:rsidRPr="00705D4A" w:rsidRDefault="007270F5" w:rsidP="007270F5">
      <w:pPr>
        <w:rPr>
          <w:color w:val="4F81BD" w:themeColor="accent1"/>
          <w:lang w:val="en"/>
        </w:rPr>
      </w:pPr>
      <w:r w:rsidRPr="00705D4A">
        <w:rPr>
          <w:color w:val="4F81BD" w:themeColor="accent1"/>
          <w:lang w:val="en"/>
        </w:rPr>
        <w:t>If b) or c),</w:t>
      </w:r>
    </w:p>
    <w:p w:rsidR="007270F5" w:rsidRPr="00705D4A" w:rsidRDefault="007270F5" w:rsidP="00BE2D50">
      <w:pPr>
        <w:pStyle w:val="ListParagraph"/>
        <w:numPr>
          <w:ilvl w:val="2"/>
          <w:numId w:val="4"/>
        </w:numPr>
        <w:rPr>
          <w:color w:val="4F81BD" w:themeColor="accent1"/>
          <w:lang w:val="en"/>
        </w:rPr>
      </w:pPr>
      <w:r w:rsidRPr="00705D4A">
        <w:rPr>
          <w:color w:val="4F81BD" w:themeColor="accent1"/>
          <w:lang w:val="en"/>
        </w:rPr>
        <w:t>Are you enrolling any subjects in UAMS? [YES/NO, REQUIRED]</w:t>
      </w:r>
    </w:p>
    <w:p w:rsidR="007270F5" w:rsidRPr="00705D4A" w:rsidRDefault="007270F5" w:rsidP="007270F5">
      <w:pPr>
        <w:ind w:left="720"/>
        <w:rPr>
          <w:color w:val="4F81BD" w:themeColor="accent1"/>
          <w:lang w:val="en"/>
        </w:rPr>
      </w:pPr>
      <w:r w:rsidRPr="00705D4A">
        <w:rPr>
          <w:color w:val="4F81BD" w:themeColor="accent1"/>
          <w:lang w:val="en"/>
        </w:rPr>
        <w:lastRenderedPageBreak/>
        <w:t>If you have any questions, please contact (501)526-6808 or send your request to CLARABudgetHelp@uams.edu</w:t>
      </w:r>
    </w:p>
    <w:p w:rsidR="00EF10C2" w:rsidRPr="00705D4A" w:rsidRDefault="00EF10C2" w:rsidP="00262EBA">
      <w:pPr>
        <w:ind w:left="720"/>
        <w:rPr>
          <w:color w:val="4F81BD" w:themeColor="accent1"/>
          <w:lang w:val="en"/>
        </w:rPr>
      </w:pPr>
    </w:p>
    <w:p w:rsidR="00EF10C2" w:rsidRPr="00705D4A" w:rsidRDefault="00EF10C2" w:rsidP="00BE2D50">
      <w:pPr>
        <w:pStyle w:val="ListParagraph"/>
        <w:numPr>
          <w:ilvl w:val="0"/>
          <w:numId w:val="4"/>
        </w:numPr>
        <w:rPr>
          <w:rFonts w:eastAsia="宋体" w:cs="Times New Roman"/>
          <w:highlight w:val="yellow"/>
        </w:rPr>
      </w:pPr>
      <w:r w:rsidRPr="00705D4A">
        <w:rPr>
          <w:rFonts w:eastAsia="宋体" w:cs="Times New Roman"/>
          <w:highlight w:val="yellow"/>
        </w:rPr>
        <w:t xml:space="preserve">[HUD ONLY] </w:t>
      </w:r>
      <w:r w:rsidRPr="00D907F9">
        <w:rPr>
          <w:rFonts w:eastAsia="宋体" w:cs="Times New Roman"/>
        </w:rPr>
        <w:t xml:space="preserve">Where will the HUD be used? </w:t>
      </w:r>
    </w:p>
    <w:p w:rsidR="00EF10C2" w:rsidRPr="00D907F9" w:rsidRDefault="00EF10C2" w:rsidP="00BE2D50">
      <w:pPr>
        <w:pStyle w:val="ListParagraph"/>
        <w:numPr>
          <w:ilvl w:val="1"/>
          <w:numId w:val="4"/>
        </w:numPr>
        <w:rPr>
          <w:rFonts w:eastAsia="宋体" w:cs="Times New Roman"/>
        </w:rPr>
      </w:pPr>
      <w:r w:rsidRPr="00D907F9">
        <w:rPr>
          <w:rFonts w:eastAsia="宋体" w:cs="Times New Roman"/>
        </w:rPr>
        <w:t>UAMS</w:t>
      </w:r>
    </w:p>
    <w:p w:rsidR="00EF10C2" w:rsidRPr="00D907F9" w:rsidRDefault="00EF10C2" w:rsidP="00BE2D50">
      <w:pPr>
        <w:pStyle w:val="ListParagraph"/>
        <w:numPr>
          <w:ilvl w:val="1"/>
          <w:numId w:val="4"/>
        </w:numPr>
        <w:rPr>
          <w:rFonts w:eastAsia="宋体" w:cs="Times New Roman"/>
        </w:rPr>
      </w:pPr>
      <w:r w:rsidRPr="00D907F9">
        <w:rPr>
          <w:rFonts w:eastAsia="宋体" w:cs="Times New Roman"/>
        </w:rPr>
        <w:t>ACH/ACHRI</w:t>
      </w:r>
    </w:p>
    <w:p w:rsidR="00EF10C2" w:rsidRPr="00705D4A" w:rsidRDefault="00EF10C2" w:rsidP="00EF10C2"/>
    <w:p w:rsidR="00D62518" w:rsidRPr="00705D4A" w:rsidRDefault="00196D19" w:rsidP="00BE2D50">
      <w:pPr>
        <w:pStyle w:val="ListParagraph"/>
        <w:numPr>
          <w:ilvl w:val="0"/>
          <w:numId w:val="39"/>
        </w:numPr>
      </w:pPr>
      <w:r w:rsidRPr="00705D4A">
        <w:t>Which college/department is primarily responsible for this study?</w:t>
      </w:r>
      <w:r w:rsidR="000A2366" w:rsidRPr="00705D4A">
        <w:t xml:space="preserve"> </w:t>
      </w:r>
      <w:r w:rsidR="00D62518" w:rsidRPr="00705D4A">
        <w:rPr>
          <w:i/>
        </w:rPr>
        <w:t>List coming from SAP (College/Department/Sub-Dept.)</w:t>
      </w:r>
    </w:p>
    <w:p w:rsidR="008B3FA2" w:rsidRPr="00705D4A" w:rsidRDefault="00196D19" w:rsidP="00A53F9C">
      <w:pPr>
        <w:ind w:left="720"/>
        <w:rPr>
          <w:color w:val="4F81BD" w:themeColor="accent1"/>
        </w:rPr>
      </w:pPr>
      <w:r w:rsidRPr="00705D4A">
        <w:rPr>
          <w:color w:val="4F81BD" w:themeColor="accent1"/>
        </w:rPr>
        <w:t xml:space="preserve">ACH/ACHRI should choose the college/department the PI is associated with at UAMS. </w:t>
      </w:r>
    </w:p>
    <w:p w:rsidR="003756AC" w:rsidRPr="00705D4A" w:rsidRDefault="003756AC" w:rsidP="00A53F9C">
      <w:pPr>
        <w:ind w:left="720"/>
        <w:rPr>
          <w:color w:val="4F81BD" w:themeColor="accent1"/>
        </w:rPr>
      </w:pPr>
      <w:r w:rsidRPr="00705D4A">
        <w:rPr>
          <w:color w:val="4F81BD" w:themeColor="accent1"/>
        </w:rPr>
        <w:t xml:space="preserve">AHEC should </w:t>
      </w:r>
      <w:r w:rsidR="002069FF" w:rsidRPr="00705D4A">
        <w:rPr>
          <w:color w:val="4F81BD" w:themeColor="accent1"/>
        </w:rPr>
        <w:t>choose</w:t>
      </w:r>
      <w:r w:rsidRPr="00705D4A">
        <w:rPr>
          <w:color w:val="4F81BD" w:themeColor="accent1"/>
        </w:rPr>
        <w:t xml:space="preserve"> Regional Program as its college.</w:t>
      </w:r>
    </w:p>
    <w:p w:rsidR="00316E11" w:rsidRPr="00705D4A" w:rsidRDefault="00316E11" w:rsidP="00316E11"/>
    <w:p w:rsidR="00194A82" w:rsidRPr="00705D4A" w:rsidRDefault="00194A82" w:rsidP="00316E11">
      <w:r w:rsidRPr="00705D4A">
        <w:br w:type="page"/>
      </w:r>
    </w:p>
    <w:p w:rsidR="00D62518" w:rsidRPr="00705D4A" w:rsidRDefault="00D62518">
      <w:r w:rsidRPr="00705D4A">
        <w:rPr>
          <w:highlight w:val="green"/>
        </w:rPr>
        <w:lastRenderedPageBreak/>
        <w:t>Basic Details:</w:t>
      </w:r>
    </w:p>
    <w:p w:rsidR="00D62518" w:rsidRPr="00705D4A" w:rsidRDefault="00D62518" w:rsidP="00BE2D50">
      <w:pPr>
        <w:pStyle w:val="ListParagraph"/>
        <w:numPr>
          <w:ilvl w:val="0"/>
          <w:numId w:val="5"/>
        </w:numPr>
      </w:pPr>
      <w:r w:rsidRPr="00705D4A">
        <w:t>W</w:t>
      </w:r>
      <w:r w:rsidR="00827D73" w:rsidRPr="00705D4A">
        <w:t>hat is the title of the study</w:t>
      </w:r>
      <w:r w:rsidR="00316E11" w:rsidRPr="00705D4A">
        <w:t>/HUD request</w:t>
      </w:r>
      <w:r w:rsidR="00827D73" w:rsidRPr="00705D4A">
        <w:t xml:space="preserve">? </w:t>
      </w:r>
    </w:p>
    <w:p w:rsidR="008753CE" w:rsidRPr="00705D4A" w:rsidRDefault="008753CE" w:rsidP="00D907F9">
      <w:pPr>
        <w:ind w:firstLine="360"/>
        <w:rPr>
          <w:color w:val="4F81BD" w:themeColor="accent1"/>
        </w:rPr>
      </w:pPr>
      <w:r w:rsidRPr="00705D4A">
        <w:rPr>
          <w:color w:val="4F81BD" w:themeColor="accent1"/>
        </w:rPr>
        <w:t>Make your title specific and detailed. If your application is a revision, do NOT change the title.</w:t>
      </w:r>
    </w:p>
    <w:p w:rsidR="00E67837" w:rsidRPr="00705D4A" w:rsidRDefault="008753CE" w:rsidP="00D907F9">
      <w:pPr>
        <w:ind w:firstLine="360"/>
        <w:rPr>
          <w:color w:val="4F81BD" w:themeColor="accent1"/>
        </w:rPr>
      </w:pPr>
      <w:r w:rsidRPr="00705D4A">
        <w:rPr>
          <w:color w:val="4F81BD" w:themeColor="accent1"/>
        </w:rPr>
        <w:t>Try to stay within the 50-word limitation</w:t>
      </w:r>
    </w:p>
    <w:p w:rsidR="00316E11" w:rsidRPr="00D907F9" w:rsidRDefault="00316E11" w:rsidP="00D907F9">
      <w:pPr>
        <w:ind w:firstLine="360"/>
      </w:pPr>
      <w:r w:rsidRPr="00D907F9">
        <w:rPr>
          <w:highlight w:val="yellow"/>
        </w:rPr>
        <w:t>If HUD, go to 6</w:t>
      </w:r>
    </w:p>
    <w:p w:rsidR="00D62518" w:rsidRPr="00705D4A" w:rsidRDefault="001C22CA" w:rsidP="00BE2D50">
      <w:pPr>
        <w:pStyle w:val="ListParagraph"/>
        <w:numPr>
          <w:ilvl w:val="0"/>
          <w:numId w:val="5"/>
        </w:numPr>
      </w:pPr>
      <w:r w:rsidRPr="00705D4A">
        <w:t>Who initiated the study</w:t>
      </w:r>
      <w:r w:rsidR="00D62518" w:rsidRPr="00705D4A">
        <w:t xml:space="preserve">? </w:t>
      </w:r>
    </w:p>
    <w:p w:rsidR="00D62518" w:rsidRPr="00705D4A" w:rsidRDefault="00D62518" w:rsidP="00BE2D50">
      <w:pPr>
        <w:pStyle w:val="ListParagraph"/>
        <w:numPr>
          <w:ilvl w:val="1"/>
          <w:numId w:val="5"/>
        </w:numPr>
      </w:pPr>
      <w:r w:rsidRPr="00705D4A">
        <w:t>Industry</w:t>
      </w:r>
    </w:p>
    <w:p w:rsidR="00D62518" w:rsidRPr="00705D4A" w:rsidRDefault="00D62518" w:rsidP="00BE2D50">
      <w:pPr>
        <w:pStyle w:val="ListParagraph"/>
        <w:numPr>
          <w:ilvl w:val="1"/>
          <w:numId w:val="5"/>
        </w:numPr>
      </w:pPr>
      <w:r w:rsidRPr="00705D4A">
        <w:t>Cooperative Group</w:t>
      </w:r>
    </w:p>
    <w:p w:rsidR="00D62518" w:rsidRPr="00705D4A" w:rsidRDefault="00D62518" w:rsidP="00BE2D50">
      <w:pPr>
        <w:pStyle w:val="ListParagraph"/>
        <w:numPr>
          <w:ilvl w:val="1"/>
          <w:numId w:val="5"/>
        </w:numPr>
      </w:pPr>
      <w:r w:rsidRPr="00705D4A">
        <w:t>Investigator</w:t>
      </w:r>
      <w:r w:rsidR="0051466E" w:rsidRPr="00705D4A">
        <w:t xml:space="preserve"> </w:t>
      </w:r>
    </w:p>
    <w:p w:rsidR="0087447A" w:rsidRPr="00705D4A" w:rsidRDefault="0087447A" w:rsidP="00262EBA">
      <w:pPr>
        <w:spacing w:after="0"/>
        <w:ind w:left="360"/>
        <w:rPr>
          <w:rFonts w:eastAsia="Times New Roman" w:cs="Arial"/>
        </w:rPr>
      </w:pPr>
    </w:p>
    <w:p w:rsidR="001C22CA" w:rsidRPr="00705D4A" w:rsidRDefault="001C22CA" w:rsidP="00262EBA">
      <w:pPr>
        <w:spacing w:after="0"/>
        <w:ind w:left="360"/>
        <w:rPr>
          <w:rFonts w:eastAsia="Times New Roman" w:cs="Arial"/>
          <w:color w:val="4F81BD" w:themeColor="accent1"/>
        </w:rPr>
      </w:pPr>
      <w:r w:rsidRPr="00705D4A">
        <w:rPr>
          <w:rFonts w:eastAsia="Times New Roman" w:cs="Arial"/>
          <w:color w:val="4F81BD" w:themeColor="accent1"/>
        </w:rPr>
        <w:t>Initiated: Provided the protocol.</w:t>
      </w:r>
    </w:p>
    <w:p w:rsidR="001C22CA" w:rsidRPr="00705D4A" w:rsidRDefault="001C22CA" w:rsidP="00262EBA">
      <w:pPr>
        <w:spacing w:after="0"/>
        <w:ind w:left="360"/>
        <w:rPr>
          <w:rFonts w:eastAsia="Times New Roman" w:cs="Arial"/>
          <w:color w:val="4F81BD" w:themeColor="accent1"/>
        </w:rPr>
      </w:pPr>
    </w:p>
    <w:p w:rsidR="001C22CA" w:rsidRPr="00705D4A" w:rsidRDefault="001C22CA" w:rsidP="00262EBA">
      <w:pPr>
        <w:spacing w:after="0"/>
        <w:ind w:left="360"/>
        <w:rPr>
          <w:rFonts w:eastAsia="Times New Roman" w:cs="Arial"/>
          <w:color w:val="4F81BD" w:themeColor="accent1"/>
        </w:rPr>
      </w:pPr>
      <w:r w:rsidRPr="00705D4A">
        <w:rPr>
          <w:rFonts w:eastAsia="Times New Roman" w:cs="Arial"/>
          <w:color w:val="4F81BD" w:themeColor="accent1"/>
        </w:rPr>
        <w:t xml:space="preserve">Industry: A manufacturer of a drug, biological, or device who will act as the study sponsor. Examples include Merck, Pfizer, </w:t>
      </w:r>
      <w:proofErr w:type="spellStart"/>
      <w:r w:rsidRPr="00705D4A">
        <w:rPr>
          <w:rFonts w:eastAsia="Times New Roman" w:cs="Arial"/>
          <w:color w:val="4F81BD" w:themeColor="accent1"/>
        </w:rPr>
        <w:t>Celgene</w:t>
      </w:r>
      <w:proofErr w:type="spellEnd"/>
      <w:r w:rsidRPr="00705D4A">
        <w:rPr>
          <w:rFonts w:eastAsia="Times New Roman" w:cs="Arial"/>
          <w:color w:val="4F81BD" w:themeColor="accent1"/>
        </w:rPr>
        <w:t xml:space="preserve">, and Medtronic.  </w:t>
      </w:r>
    </w:p>
    <w:p w:rsidR="001C22CA" w:rsidRPr="00705D4A" w:rsidRDefault="001C22CA" w:rsidP="00262EBA">
      <w:pPr>
        <w:spacing w:after="0"/>
        <w:ind w:left="360"/>
        <w:rPr>
          <w:rFonts w:eastAsia="Times New Roman" w:cs="Arial"/>
          <w:color w:val="4F81BD" w:themeColor="accent1"/>
        </w:rPr>
      </w:pPr>
    </w:p>
    <w:p w:rsidR="001C22CA" w:rsidRPr="00705D4A" w:rsidRDefault="001C22CA" w:rsidP="00262EBA">
      <w:pPr>
        <w:ind w:left="360"/>
        <w:rPr>
          <w:rFonts w:eastAsia="Times New Roman" w:cs="Arial"/>
          <w:color w:val="4F81BD" w:themeColor="accent1"/>
        </w:rPr>
      </w:pPr>
      <w:r w:rsidRPr="00705D4A">
        <w:rPr>
          <w:rFonts w:eastAsia="Times New Roman" w:cs="Arial"/>
          <w:color w:val="4F81BD" w:themeColor="accent1"/>
        </w:rPr>
        <w:t xml:space="preserve">Cooperative group: A group established for the purpose of conducting multi-center trials. Most, but not all, cooperative groups are established by the National Cancer Institute to conduct multi-center oncology trials. Examples of cooperative groups include NSABP, SWOG, GOG, and ECOG. </w:t>
      </w:r>
    </w:p>
    <w:p w:rsidR="001C22CA" w:rsidRPr="00705D4A" w:rsidRDefault="001C22CA" w:rsidP="00262EBA">
      <w:pPr>
        <w:pStyle w:val="NormalWeb"/>
        <w:ind w:left="360"/>
        <w:rPr>
          <w:rFonts w:asciiTheme="minorHAnsi" w:eastAsia="Times New Roman" w:hAnsiTheme="minorHAnsi" w:cs="Arial"/>
          <w:color w:val="4F81BD" w:themeColor="accent1"/>
          <w:sz w:val="22"/>
          <w:szCs w:val="22"/>
        </w:rPr>
      </w:pPr>
      <w:r w:rsidRPr="00705D4A">
        <w:rPr>
          <w:rFonts w:asciiTheme="minorHAnsi" w:eastAsia="Times New Roman" w:hAnsiTheme="minorHAnsi" w:cs="Arial"/>
          <w:color w:val="4F81BD" w:themeColor="accent1"/>
          <w:sz w:val="22"/>
          <w:szCs w:val="22"/>
        </w:rPr>
        <w:t>Investigator: An individual who is involved in conducting human subject research. Investigators can include physicians, scientists, nurses, administrative staff, teachers, and students, among others. Some research studies are conducted by more than one investigator, and usually one investigator is designated the “principal investigator” with overall responsibilities for the study.</w:t>
      </w:r>
    </w:p>
    <w:p w:rsidR="00FB138A" w:rsidRPr="00705D4A" w:rsidRDefault="005B118F" w:rsidP="00262EBA">
      <w:pPr>
        <w:ind w:left="360"/>
      </w:pPr>
      <w:r w:rsidRPr="00705D4A">
        <w:t xml:space="preserve">If Investigator Initiated, </w:t>
      </w:r>
    </w:p>
    <w:p w:rsidR="005B118F" w:rsidRPr="00705D4A" w:rsidRDefault="005B118F" w:rsidP="00BE2D50">
      <w:pPr>
        <w:pStyle w:val="ListParagraph"/>
        <w:numPr>
          <w:ilvl w:val="2"/>
          <w:numId w:val="14"/>
        </w:numPr>
      </w:pPr>
      <w:r w:rsidRPr="00705D4A">
        <w:t xml:space="preserve">Which of the following describes the investigator who </w:t>
      </w:r>
      <w:r w:rsidR="004170A2" w:rsidRPr="00705D4A">
        <w:t>i</w:t>
      </w:r>
      <w:r w:rsidRPr="00705D4A">
        <w:t>nitiated this study?</w:t>
      </w:r>
      <w:r w:rsidR="00397520" w:rsidRPr="00705D4A">
        <w:t xml:space="preserve"> </w:t>
      </w:r>
    </w:p>
    <w:p w:rsidR="005B118F" w:rsidRPr="00705D4A" w:rsidRDefault="005B118F" w:rsidP="00BE2D50">
      <w:pPr>
        <w:pStyle w:val="ListParagraph"/>
        <w:numPr>
          <w:ilvl w:val="3"/>
          <w:numId w:val="14"/>
        </w:numPr>
      </w:pPr>
      <w:r w:rsidRPr="00705D4A">
        <w:t>Local faculty (UAMS, ACH/ACHRI)</w:t>
      </w:r>
    </w:p>
    <w:p w:rsidR="005B118F" w:rsidRPr="00705D4A" w:rsidRDefault="005B118F" w:rsidP="00BE2D50">
      <w:pPr>
        <w:pStyle w:val="ListParagraph"/>
        <w:numPr>
          <w:ilvl w:val="3"/>
          <w:numId w:val="14"/>
        </w:numPr>
      </w:pPr>
      <w:r w:rsidRPr="00705D4A">
        <w:t>Non-local faculty</w:t>
      </w:r>
    </w:p>
    <w:p w:rsidR="005B118F" w:rsidRPr="00705D4A" w:rsidRDefault="005B118F" w:rsidP="00BE2D50">
      <w:pPr>
        <w:pStyle w:val="ListParagraph"/>
        <w:numPr>
          <w:ilvl w:val="3"/>
          <w:numId w:val="14"/>
        </w:numPr>
      </w:pPr>
      <w:r w:rsidRPr="00705D4A">
        <w:t>Student/Fellow/Resident/Post-doc</w:t>
      </w:r>
      <w:r w:rsidR="00B14E50" w:rsidRPr="00705D4A">
        <w:t xml:space="preserve"> </w:t>
      </w:r>
      <w:r w:rsidR="0020134C" w:rsidRPr="00705D4A">
        <w:t>[</w:t>
      </w:r>
      <w:r w:rsidR="00397520" w:rsidRPr="00705D4A">
        <w:rPr>
          <w:color w:val="FF0000"/>
        </w:rPr>
        <w:t>Should have at least one staff in Staff page having the mentor role</w:t>
      </w:r>
      <w:r w:rsidR="00397520" w:rsidRPr="00705D4A">
        <w:t>]</w:t>
      </w:r>
    </w:p>
    <w:p w:rsidR="005B118F" w:rsidRPr="00705D4A" w:rsidRDefault="00362F1E" w:rsidP="00BE2D50">
      <w:pPr>
        <w:pStyle w:val="ListParagraph"/>
        <w:numPr>
          <w:ilvl w:val="3"/>
          <w:numId w:val="14"/>
        </w:numPr>
        <w:spacing w:after="0"/>
        <w:contextualSpacing w:val="0"/>
      </w:pPr>
      <w:r w:rsidRPr="00705D4A">
        <w:t xml:space="preserve">Other </w:t>
      </w:r>
    </w:p>
    <w:p w:rsidR="00362F1E" w:rsidRPr="00705D4A" w:rsidRDefault="00362F1E" w:rsidP="00BE2D50">
      <w:pPr>
        <w:pStyle w:val="ListParagraph"/>
        <w:numPr>
          <w:ilvl w:val="4"/>
          <w:numId w:val="14"/>
        </w:numPr>
        <w:spacing w:after="0"/>
      </w:pPr>
      <w:r w:rsidRPr="00705D4A">
        <w:t>If Other, please explain:</w:t>
      </w:r>
    </w:p>
    <w:p w:rsidR="006C0816" w:rsidRPr="00705D4A" w:rsidRDefault="006C0816" w:rsidP="00262EBA">
      <w:pPr>
        <w:spacing w:after="0"/>
        <w:ind w:left="1080"/>
      </w:pPr>
    </w:p>
    <w:p w:rsidR="00FB138A" w:rsidRPr="00705D4A" w:rsidRDefault="00FB138A" w:rsidP="00BE2D50">
      <w:pPr>
        <w:pStyle w:val="ListParagraph"/>
        <w:numPr>
          <w:ilvl w:val="2"/>
          <w:numId w:val="14"/>
        </w:numPr>
        <w:spacing w:after="0"/>
        <w:contextualSpacing w:val="0"/>
      </w:pPr>
      <w:r w:rsidRPr="00705D4A">
        <w:t>Which of the following support types will this study use? (click all that apply)</w:t>
      </w:r>
    </w:p>
    <w:p w:rsidR="006C0816" w:rsidRPr="00705D4A" w:rsidRDefault="006C0816" w:rsidP="00262EBA">
      <w:pPr>
        <w:spacing w:after="0"/>
        <w:ind w:left="1080"/>
      </w:pPr>
    </w:p>
    <w:p w:rsidR="00F33523" w:rsidRPr="00705D4A" w:rsidRDefault="00F33523" w:rsidP="00BE2D50">
      <w:pPr>
        <w:pStyle w:val="ListParagraph"/>
        <w:numPr>
          <w:ilvl w:val="3"/>
          <w:numId w:val="21"/>
        </w:numPr>
        <w:spacing w:after="0"/>
      </w:pPr>
      <w:r w:rsidRPr="00705D4A">
        <w:t xml:space="preserve">Industry </w:t>
      </w:r>
      <w:r w:rsidR="00136BC7" w:rsidRPr="00705D4A">
        <w:t>Support, full funding</w:t>
      </w:r>
    </w:p>
    <w:p w:rsidR="001C2394" w:rsidRPr="00705D4A" w:rsidRDefault="001C2394" w:rsidP="00BE2D50">
      <w:pPr>
        <w:pStyle w:val="ListParagraph"/>
        <w:numPr>
          <w:ilvl w:val="3"/>
          <w:numId w:val="22"/>
        </w:numPr>
      </w:pPr>
      <w:r w:rsidRPr="00705D4A">
        <w:t>Industr</w:t>
      </w:r>
      <w:r w:rsidR="00136BC7" w:rsidRPr="00705D4A">
        <w:t>y Support, partial funding</w:t>
      </w:r>
    </w:p>
    <w:p w:rsidR="00397520" w:rsidRPr="00705D4A" w:rsidRDefault="00136BC7" w:rsidP="00BE2D50">
      <w:pPr>
        <w:pStyle w:val="ListParagraph"/>
        <w:numPr>
          <w:ilvl w:val="3"/>
          <w:numId w:val="23"/>
        </w:numPr>
      </w:pPr>
      <w:r w:rsidRPr="00705D4A">
        <w:t>Industry Support, providing drug/device</w:t>
      </w:r>
    </w:p>
    <w:p w:rsidR="00136BC7" w:rsidRPr="00705D4A" w:rsidRDefault="00136BC7" w:rsidP="00BE2D50">
      <w:pPr>
        <w:pStyle w:val="ListParagraph"/>
        <w:numPr>
          <w:ilvl w:val="3"/>
          <w:numId w:val="23"/>
        </w:numPr>
      </w:pPr>
      <w:r w:rsidRPr="00705D4A">
        <w:lastRenderedPageBreak/>
        <w:t>Federal grant directly to UAMS/ACHRI</w:t>
      </w:r>
    </w:p>
    <w:p w:rsidR="00397520" w:rsidRPr="00705D4A" w:rsidRDefault="00397520" w:rsidP="00BE2D50">
      <w:pPr>
        <w:pStyle w:val="ListParagraph"/>
        <w:numPr>
          <w:ilvl w:val="3"/>
          <w:numId w:val="23"/>
        </w:numPr>
      </w:pPr>
      <w:r w:rsidRPr="00705D4A">
        <w:t>Federal sub-contract from a</w:t>
      </w:r>
      <w:r w:rsidR="005355E5" w:rsidRPr="00705D4A">
        <w:t xml:space="preserve">nother institution </w:t>
      </w:r>
    </w:p>
    <w:p w:rsidR="00B14E50" w:rsidRPr="00705D4A" w:rsidRDefault="00CF34AF" w:rsidP="00BE2D50">
      <w:pPr>
        <w:pStyle w:val="ListParagraph"/>
        <w:numPr>
          <w:ilvl w:val="3"/>
          <w:numId w:val="23"/>
        </w:numPr>
      </w:pPr>
      <w:r w:rsidRPr="00705D4A">
        <w:t xml:space="preserve">Non-federal </w:t>
      </w:r>
      <w:r w:rsidR="00B14E50" w:rsidRPr="00705D4A">
        <w:t>grant</w:t>
      </w:r>
    </w:p>
    <w:p w:rsidR="00B14E50" w:rsidRPr="00705D4A" w:rsidRDefault="00B14E50" w:rsidP="00BE2D50">
      <w:pPr>
        <w:pStyle w:val="ListParagraph"/>
        <w:numPr>
          <w:ilvl w:val="3"/>
          <w:numId w:val="23"/>
        </w:numPr>
      </w:pPr>
      <w:r w:rsidRPr="00705D4A">
        <w:t>Internal support</w:t>
      </w:r>
    </w:p>
    <w:p w:rsidR="00B14E50" w:rsidRPr="00705D4A" w:rsidRDefault="00B14E50" w:rsidP="00BE2D50">
      <w:pPr>
        <w:pStyle w:val="ListParagraph"/>
        <w:numPr>
          <w:ilvl w:val="3"/>
          <w:numId w:val="23"/>
        </w:numPr>
      </w:pPr>
      <w:r w:rsidRPr="00705D4A">
        <w:t>No designated support for this study</w:t>
      </w:r>
    </w:p>
    <w:p w:rsidR="00D65449" w:rsidRPr="00705D4A" w:rsidRDefault="00D65449" w:rsidP="00BE2D50">
      <w:pPr>
        <w:pStyle w:val="ListParagraph"/>
        <w:numPr>
          <w:ilvl w:val="3"/>
          <w:numId w:val="23"/>
        </w:numPr>
      </w:pPr>
      <w:r w:rsidRPr="00705D4A">
        <w:t>Other</w:t>
      </w:r>
      <w:r w:rsidR="002E57A0" w:rsidRPr="00705D4A">
        <w:t xml:space="preserve"> [FREE-TEXT]</w:t>
      </w:r>
    </w:p>
    <w:p w:rsidR="00B14E50" w:rsidRPr="00705D4A" w:rsidRDefault="00CF34AF" w:rsidP="00262EBA">
      <w:pPr>
        <w:ind w:left="720"/>
        <w:rPr>
          <w:rFonts w:eastAsia="Times New Roman" w:cs="Arial"/>
          <w:color w:val="4F81BD" w:themeColor="accent1"/>
          <w:lang w:eastAsia="en-US"/>
        </w:rPr>
      </w:pPr>
      <w:r w:rsidRPr="00705D4A">
        <w:rPr>
          <w:rFonts w:eastAsia="Times New Roman" w:cs="Arial"/>
          <w:color w:val="4F81BD" w:themeColor="accent1"/>
          <w:lang w:eastAsia="en-US"/>
        </w:rPr>
        <w:t xml:space="preserve">Non-federal grants: Includes foundation grants, awards, and gifts. </w:t>
      </w:r>
      <w:r w:rsidR="00B14E50" w:rsidRPr="00705D4A">
        <w:rPr>
          <w:rFonts w:eastAsia="Times New Roman" w:cs="Arial"/>
          <w:color w:val="4F81BD" w:themeColor="accent1"/>
          <w:lang w:eastAsia="en-US"/>
        </w:rPr>
        <w:t xml:space="preserve"> </w:t>
      </w:r>
    </w:p>
    <w:p w:rsidR="00F33523" w:rsidRDefault="00B14E50" w:rsidP="00262EBA">
      <w:pPr>
        <w:ind w:left="720"/>
        <w:rPr>
          <w:rFonts w:eastAsia="Times New Roman" w:cs="Arial"/>
          <w:color w:val="4F81BD" w:themeColor="accent1"/>
          <w:lang w:eastAsia="en-US"/>
        </w:rPr>
      </w:pPr>
      <w:r w:rsidRPr="00705D4A">
        <w:rPr>
          <w:rFonts w:eastAsia="Times New Roman" w:cs="Arial"/>
          <w:color w:val="4F81BD" w:themeColor="accent1"/>
          <w:lang w:eastAsia="en-US"/>
        </w:rPr>
        <w:t>Internal support: Examples include TRI pilot grants and departmental funds.</w:t>
      </w:r>
    </w:p>
    <w:p w:rsidR="00DF28AB" w:rsidRDefault="00DF28AB" w:rsidP="00DF28AB">
      <w:pPr>
        <w:ind w:firstLine="195"/>
      </w:pPr>
      <w:r>
        <w:t>If Cooperative Group,</w:t>
      </w:r>
    </w:p>
    <w:p w:rsidR="00DF28AB" w:rsidRDefault="00DF28AB" w:rsidP="00DF28AB">
      <w:pPr>
        <w:pStyle w:val="ListParagraph"/>
        <w:numPr>
          <w:ilvl w:val="2"/>
          <w:numId w:val="43"/>
        </w:numPr>
      </w:pPr>
      <w:r>
        <w:t>Please indicate the Cooperative Group.</w:t>
      </w:r>
    </w:p>
    <w:p w:rsidR="00DF28AB" w:rsidRDefault="00DF28AB" w:rsidP="00DF28AB">
      <w:pPr>
        <w:pStyle w:val="ListParagraph"/>
        <w:numPr>
          <w:ilvl w:val="3"/>
          <w:numId w:val="43"/>
        </w:numPr>
      </w:pPr>
      <w:r w:rsidRPr="00195380">
        <w:t>Alliance - Alliance for Clinical Trials Oncology</w:t>
      </w:r>
    </w:p>
    <w:p w:rsidR="00DF28AB" w:rsidRDefault="00DF28AB" w:rsidP="00DF28AB">
      <w:pPr>
        <w:pStyle w:val="ListParagraph"/>
        <w:numPr>
          <w:ilvl w:val="3"/>
          <w:numId w:val="43"/>
        </w:numPr>
      </w:pPr>
      <w:r w:rsidRPr="00195380">
        <w:t>COG - Children's Oncology Group</w:t>
      </w:r>
    </w:p>
    <w:p w:rsidR="00DF28AB" w:rsidRDefault="00DF28AB" w:rsidP="00DF28AB">
      <w:pPr>
        <w:pStyle w:val="ListParagraph"/>
        <w:numPr>
          <w:ilvl w:val="3"/>
          <w:numId w:val="43"/>
        </w:numPr>
      </w:pPr>
      <w:r w:rsidRPr="00195380">
        <w:t>CTSU - Cancer Trials Support Unit</w:t>
      </w:r>
    </w:p>
    <w:p w:rsidR="00DF28AB" w:rsidRDefault="00DF28AB" w:rsidP="00DF28AB">
      <w:pPr>
        <w:pStyle w:val="ListParagraph"/>
        <w:numPr>
          <w:ilvl w:val="3"/>
          <w:numId w:val="43"/>
        </w:numPr>
      </w:pPr>
      <w:r w:rsidRPr="00195380">
        <w:t>ECOG-ACRIN - Cancer Research group</w:t>
      </w:r>
    </w:p>
    <w:p w:rsidR="00DF28AB" w:rsidRDefault="00DF28AB" w:rsidP="00DF28AB">
      <w:pPr>
        <w:pStyle w:val="ListParagraph"/>
        <w:numPr>
          <w:ilvl w:val="3"/>
          <w:numId w:val="43"/>
        </w:numPr>
      </w:pPr>
      <w:r w:rsidRPr="00195380">
        <w:t>NRG Oncology</w:t>
      </w:r>
    </w:p>
    <w:p w:rsidR="00DF28AB" w:rsidRDefault="00DF28AB" w:rsidP="00DF28AB">
      <w:pPr>
        <w:pStyle w:val="ListParagraph"/>
        <w:numPr>
          <w:ilvl w:val="3"/>
          <w:numId w:val="43"/>
        </w:numPr>
      </w:pPr>
      <w:r w:rsidRPr="00195380">
        <w:t>SWOG - Southwest Oncology Group</w:t>
      </w:r>
    </w:p>
    <w:p w:rsidR="00DF28AB" w:rsidRDefault="00DF28AB" w:rsidP="00DF28AB">
      <w:pPr>
        <w:pStyle w:val="ListParagraph"/>
        <w:numPr>
          <w:ilvl w:val="3"/>
          <w:numId w:val="43"/>
        </w:numPr>
      </w:pPr>
      <w:r w:rsidRPr="00195380">
        <w:t>Other</w:t>
      </w:r>
    </w:p>
    <w:p w:rsidR="00DF28AB" w:rsidRPr="00705D4A" w:rsidRDefault="00DF28AB" w:rsidP="00DF28AB">
      <w:pPr>
        <w:pStyle w:val="ListParagraph"/>
        <w:numPr>
          <w:ilvl w:val="4"/>
          <w:numId w:val="43"/>
        </w:numPr>
      </w:pPr>
      <w:r>
        <w:t>If Other, please specify:</w:t>
      </w:r>
    </w:p>
    <w:p w:rsidR="00DF28AB" w:rsidRPr="00705D4A" w:rsidRDefault="00DF28AB" w:rsidP="00262EBA">
      <w:pPr>
        <w:ind w:left="720"/>
        <w:rPr>
          <w:rFonts w:eastAsia="Times New Roman" w:cs="Arial"/>
          <w:color w:val="4F81BD" w:themeColor="accent1"/>
          <w:lang w:eastAsia="en-US"/>
        </w:rPr>
      </w:pPr>
      <w:bookmarkStart w:id="2" w:name="_GoBack"/>
      <w:bookmarkEnd w:id="2"/>
    </w:p>
    <w:p w:rsidR="00B601FB" w:rsidRPr="00705D4A" w:rsidRDefault="00B601FB" w:rsidP="00BE2D50">
      <w:pPr>
        <w:pStyle w:val="ListParagraph"/>
        <w:numPr>
          <w:ilvl w:val="0"/>
          <w:numId w:val="24"/>
        </w:numPr>
      </w:pPr>
      <w:r w:rsidRPr="00705D4A">
        <w:t>In which of the following settings will th</w:t>
      </w:r>
      <w:r w:rsidR="00F37DB4" w:rsidRPr="00705D4A">
        <w:t>e</w:t>
      </w:r>
      <w:r w:rsidRPr="00705D4A">
        <w:t xml:space="preserve"> study take place? (Check all that apply) </w:t>
      </w:r>
    </w:p>
    <w:p w:rsidR="00B601FB" w:rsidRPr="00705D4A" w:rsidRDefault="00771489" w:rsidP="00BE2D50">
      <w:pPr>
        <w:pStyle w:val="ListParagraph"/>
        <w:numPr>
          <w:ilvl w:val="1"/>
          <w:numId w:val="24"/>
        </w:numPr>
      </w:pPr>
      <w:r w:rsidRPr="00705D4A">
        <w:t>Inpatient</w:t>
      </w:r>
    </w:p>
    <w:p w:rsidR="00B601FB" w:rsidRPr="00705D4A" w:rsidRDefault="00771489" w:rsidP="00BE2D50">
      <w:pPr>
        <w:pStyle w:val="ListParagraph"/>
        <w:numPr>
          <w:ilvl w:val="1"/>
          <w:numId w:val="24"/>
        </w:numPr>
      </w:pPr>
      <w:r w:rsidRPr="00705D4A">
        <w:t>Outpatient</w:t>
      </w:r>
    </w:p>
    <w:p w:rsidR="00B601FB" w:rsidRPr="00705D4A" w:rsidRDefault="00B601FB" w:rsidP="00BE2D50">
      <w:pPr>
        <w:pStyle w:val="ListParagraph"/>
        <w:numPr>
          <w:ilvl w:val="1"/>
          <w:numId w:val="24"/>
        </w:numPr>
      </w:pPr>
      <w:r w:rsidRPr="00705D4A">
        <w:t>Community-based (Sc</w:t>
      </w:r>
      <w:r w:rsidR="00771489" w:rsidRPr="00705D4A">
        <w:t>hools, Nursing Homes, Churches, etc.)</w:t>
      </w:r>
    </w:p>
    <w:p w:rsidR="00B601FB" w:rsidRPr="00705D4A" w:rsidRDefault="00B601FB" w:rsidP="00BE2D50">
      <w:pPr>
        <w:pStyle w:val="ListParagraph"/>
        <w:numPr>
          <w:ilvl w:val="1"/>
          <w:numId w:val="24"/>
        </w:numPr>
      </w:pPr>
      <w:r w:rsidRPr="00705D4A">
        <w:t>Research Labs (e.g., exercise facility</w:t>
      </w:r>
      <w:r w:rsidR="00771489" w:rsidRPr="00705D4A">
        <w:t xml:space="preserve">, </w:t>
      </w:r>
      <w:proofErr w:type="spellStart"/>
      <w:r w:rsidR="00771489" w:rsidRPr="00705D4A">
        <w:t>BioMed</w:t>
      </w:r>
      <w:proofErr w:type="spellEnd"/>
      <w:r w:rsidR="00771489" w:rsidRPr="00705D4A">
        <w:t xml:space="preserve"> I, </w:t>
      </w:r>
      <w:proofErr w:type="spellStart"/>
      <w:r w:rsidR="00771489" w:rsidRPr="00705D4A">
        <w:t>etc</w:t>
      </w:r>
      <w:proofErr w:type="spellEnd"/>
      <w:r w:rsidR="00771489" w:rsidRPr="00705D4A">
        <w:t>)</w:t>
      </w:r>
    </w:p>
    <w:p w:rsidR="00397520" w:rsidRPr="00705D4A" w:rsidRDefault="00771489" w:rsidP="00BE2D50">
      <w:pPr>
        <w:pStyle w:val="ListParagraph"/>
        <w:numPr>
          <w:ilvl w:val="1"/>
          <w:numId w:val="24"/>
        </w:numPr>
        <w:spacing w:after="0"/>
      </w:pPr>
      <w:r w:rsidRPr="00705D4A">
        <w:t>Other</w:t>
      </w:r>
    </w:p>
    <w:p w:rsidR="00E918D0" w:rsidRPr="00705D4A" w:rsidRDefault="00E918D0" w:rsidP="00BE2D50">
      <w:pPr>
        <w:pStyle w:val="ListParagraph"/>
        <w:numPr>
          <w:ilvl w:val="1"/>
          <w:numId w:val="24"/>
        </w:numPr>
        <w:spacing w:after="0"/>
      </w:pPr>
      <w:r w:rsidRPr="00705D4A">
        <w:t>N/A</w:t>
      </w:r>
    </w:p>
    <w:p w:rsidR="00397520" w:rsidRPr="00705D4A" w:rsidRDefault="00397520" w:rsidP="00262EBA">
      <w:pPr>
        <w:spacing w:after="0"/>
      </w:pPr>
    </w:p>
    <w:p w:rsidR="005036FD" w:rsidRPr="00705D4A" w:rsidRDefault="00973032" w:rsidP="00BE2D50">
      <w:pPr>
        <w:pStyle w:val="ListParagraph"/>
        <w:numPr>
          <w:ilvl w:val="0"/>
          <w:numId w:val="24"/>
        </w:numPr>
      </w:pPr>
      <w:r w:rsidRPr="00705D4A">
        <w:t>[</w:t>
      </w:r>
      <w:r w:rsidRPr="00705D4A">
        <w:rPr>
          <w:highlight w:val="yellow"/>
        </w:rPr>
        <w:t>DRUG/BIOLOGICAL ONLY</w:t>
      </w:r>
      <w:r w:rsidRPr="00705D4A">
        <w:t xml:space="preserve">] </w:t>
      </w:r>
      <w:r w:rsidR="005036FD" w:rsidRPr="00705D4A">
        <w:t>What are the phases of this study? (</w:t>
      </w:r>
      <w:r w:rsidR="00C85445" w:rsidRPr="00705D4A">
        <w:t>Check</w:t>
      </w:r>
      <w:r w:rsidR="005036FD" w:rsidRPr="00705D4A">
        <w:t xml:space="preserve"> all that apply) </w:t>
      </w:r>
    </w:p>
    <w:p w:rsidR="00D702A4" w:rsidRPr="00705D4A" w:rsidRDefault="00B872EA" w:rsidP="00BE2D50">
      <w:pPr>
        <w:pStyle w:val="ListParagraph"/>
        <w:numPr>
          <w:ilvl w:val="1"/>
          <w:numId w:val="24"/>
        </w:numPr>
      </w:pPr>
      <w:r w:rsidRPr="00705D4A">
        <w:t xml:space="preserve">Phase 0 </w:t>
      </w:r>
    </w:p>
    <w:p w:rsidR="005036FD" w:rsidRPr="00705D4A" w:rsidRDefault="00B872EA" w:rsidP="00BE2D50">
      <w:pPr>
        <w:pStyle w:val="ListParagraph"/>
        <w:numPr>
          <w:ilvl w:val="1"/>
          <w:numId w:val="24"/>
        </w:numPr>
      </w:pPr>
      <w:r w:rsidRPr="00705D4A">
        <w:t>Phase I</w:t>
      </w:r>
    </w:p>
    <w:p w:rsidR="005036FD" w:rsidRPr="00705D4A" w:rsidRDefault="00B872EA" w:rsidP="00BE2D50">
      <w:pPr>
        <w:pStyle w:val="ListParagraph"/>
        <w:numPr>
          <w:ilvl w:val="1"/>
          <w:numId w:val="24"/>
        </w:numPr>
      </w:pPr>
      <w:r w:rsidRPr="00705D4A">
        <w:t xml:space="preserve">Phase I/II </w:t>
      </w:r>
    </w:p>
    <w:p w:rsidR="00D702A4" w:rsidRPr="00705D4A" w:rsidRDefault="00B872EA" w:rsidP="00BE2D50">
      <w:pPr>
        <w:pStyle w:val="ListParagraph"/>
        <w:numPr>
          <w:ilvl w:val="1"/>
          <w:numId w:val="24"/>
        </w:numPr>
      </w:pPr>
      <w:r w:rsidRPr="00705D4A">
        <w:t xml:space="preserve">Phase II </w:t>
      </w:r>
    </w:p>
    <w:p w:rsidR="005036FD" w:rsidRPr="00705D4A" w:rsidRDefault="00B872EA" w:rsidP="00BE2D50">
      <w:pPr>
        <w:pStyle w:val="ListParagraph"/>
        <w:numPr>
          <w:ilvl w:val="1"/>
          <w:numId w:val="24"/>
        </w:numPr>
      </w:pPr>
      <w:r w:rsidRPr="00705D4A">
        <w:t>Phase II/III</w:t>
      </w:r>
    </w:p>
    <w:p w:rsidR="00D702A4" w:rsidRPr="00705D4A" w:rsidRDefault="00B872EA" w:rsidP="00BE2D50">
      <w:pPr>
        <w:pStyle w:val="ListParagraph"/>
        <w:numPr>
          <w:ilvl w:val="1"/>
          <w:numId w:val="24"/>
        </w:numPr>
      </w:pPr>
      <w:r w:rsidRPr="00705D4A">
        <w:t>Phase III</w:t>
      </w:r>
    </w:p>
    <w:p w:rsidR="00D702A4" w:rsidRPr="00705D4A" w:rsidRDefault="00B872EA" w:rsidP="00BE2D50">
      <w:pPr>
        <w:pStyle w:val="ListParagraph"/>
        <w:numPr>
          <w:ilvl w:val="1"/>
          <w:numId w:val="24"/>
        </w:numPr>
      </w:pPr>
      <w:r w:rsidRPr="00705D4A">
        <w:t xml:space="preserve">Phase IV </w:t>
      </w:r>
    </w:p>
    <w:p w:rsidR="00D702A4" w:rsidRPr="00705D4A" w:rsidRDefault="005036FD" w:rsidP="00BE2D50">
      <w:pPr>
        <w:pStyle w:val="ListParagraph"/>
        <w:numPr>
          <w:ilvl w:val="1"/>
          <w:numId w:val="24"/>
        </w:numPr>
      </w:pPr>
      <w:r w:rsidRPr="00705D4A">
        <w:t>Feasibility</w:t>
      </w:r>
      <w:r w:rsidR="00D702A4" w:rsidRPr="00705D4A">
        <w:t xml:space="preserve"> (Pilot) Study</w:t>
      </w:r>
      <w:r w:rsidR="00B872EA" w:rsidRPr="00705D4A">
        <w:t xml:space="preserve"> </w:t>
      </w:r>
    </w:p>
    <w:p w:rsidR="005036FD" w:rsidRPr="00705D4A" w:rsidRDefault="00B872EA" w:rsidP="00BE2D50">
      <w:pPr>
        <w:pStyle w:val="ListParagraph"/>
        <w:numPr>
          <w:ilvl w:val="1"/>
          <w:numId w:val="24"/>
        </w:numPr>
      </w:pPr>
      <w:r w:rsidRPr="00705D4A">
        <w:t xml:space="preserve">Not Applicable </w:t>
      </w:r>
    </w:p>
    <w:p w:rsidR="00D702A4" w:rsidRPr="00705D4A" w:rsidRDefault="00D702A4" w:rsidP="00D702A4">
      <w:pPr>
        <w:pStyle w:val="ListParagraph"/>
      </w:pPr>
    </w:p>
    <w:p w:rsidR="00D702A4" w:rsidRPr="00705D4A" w:rsidRDefault="00D702A4" w:rsidP="00D702A4">
      <w:pPr>
        <w:pStyle w:val="ListParagraph"/>
        <w:rPr>
          <w:color w:val="4F81BD" w:themeColor="accent1"/>
        </w:rPr>
      </w:pPr>
      <w:r w:rsidRPr="00705D4A">
        <w:rPr>
          <w:color w:val="4F81BD" w:themeColor="accent1"/>
        </w:rPr>
        <w:lastRenderedPageBreak/>
        <w:t>•Phase 0</w:t>
      </w:r>
    </w:p>
    <w:p w:rsidR="00D702A4" w:rsidRPr="00705D4A" w:rsidRDefault="00D702A4" w:rsidP="00D702A4">
      <w:pPr>
        <w:pStyle w:val="ListParagraph"/>
        <w:rPr>
          <w:color w:val="4F81BD" w:themeColor="accent1"/>
        </w:rPr>
      </w:pPr>
      <w:proofErr w:type="gramStart"/>
      <w:r w:rsidRPr="00705D4A">
        <w:rPr>
          <w:color w:val="4F81BD" w:themeColor="accent1"/>
        </w:rPr>
        <w:t>Early clinical proof-of-concept studies that offer no possibility of direct clinical benefit, and that require serial blood (and often tumor) samples.</w:t>
      </w:r>
      <w:proofErr w:type="gramEnd"/>
    </w:p>
    <w:p w:rsidR="00D702A4" w:rsidRPr="00705D4A" w:rsidRDefault="00D702A4" w:rsidP="00D702A4">
      <w:pPr>
        <w:pStyle w:val="ListParagraph"/>
        <w:rPr>
          <w:color w:val="4F81BD" w:themeColor="accent1"/>
        </w:rPr>
      </w:pPr>
      <w:r w:rsidRPr="00705D4A">
        <w:rPr>
          <w:color w:val="4F81BD" w:themeColor="accent1"/>
        </w:rPr>
        <w:t>•Phase I</w:t>
      </w:r>
    </w:p>
    <w:p w:rsidR="00D702A4" w:rsidRPr="00705D4A" w:rsidRDefault="00D702A4" w:rsidP="00D702A4">
      <w:pPr>
        <w:pStyle w:val="ListParagraph"/>
        <w:rPr>
          <w:color w:val="4F81BD" w:themeColor="accent1"/>
        </w:rPr>
      </w:pPr>
      <w:r w:rsidRPr="00705D4A">
        <w:rPr>
          <w:color w:val="4F81BD" w:themeColor="accent1"/>
        </w:rPr>
        <w:t>Researchers test an experimental drug or treatment in a small group of people (20-80) for the first time to evaluate its safety, determine a safe dosage range, and identify side effects.</w:t>
      </w:r>
    </w:p>
    <w:p w:rsidR="00D702A4" w:rsidRPr="00705D4A" w:rsidRDefault="00D702A4" w:rsidP="00D702A4">
      <w:pPr>
        <w:pStyle w:val="ListParagraph"/>
        <w:rPr>
          <w:color w:val="4F81BD" w:themeColor="accent1"/>
        </w:rPr>
      </w:pPr>
      <w:r w:rsidRPr="00705D4A">
        <w:rPr>
          <w:color w:val="4F81BD" w:themeColor="accent1"/>
        </w:rPr>
        <w:t>•Phase II</w:t>
      </w:r>
    </w:p>
    <w:p w:rsidR="00D702A4" w:rsidRPr="00705D4A" w:rsidRDefault="00D702A4" w:rsidP="00D702A4">
      <w:pPr>
        <w:pStyle w:val="ListParagraph"/>
        <w:rPr>
          <w:color w:val="4F81BD" w:themeColor="accent1"/>
        </w:rPr>
      </w:pPr>
      <w:r w:rsidRPr="00705D4A">
        <w:rPr>
          <w:color w:val="4F81BD" w:themeColor="accent1"/>
        </w:rPr>
        <w:t>The experimental study drug or treatment is given to a larger group of people (100-300) to see if it is effective and to further evaluate its safety.</w:t>
      </w:r>
    </w:p>
    <w:p w:rsidR="00D702A4" w:rsidRPr="00705D4A" w:rsidRDefault="00D702A4" w:rsidP="00D702A4">
      <w:pPr>
        <w:pStyle w:val="ListParagraph"/>
        <w:rPr>
          <w:color w:val="4F81BD" w:themeColor="accent1"/>
        </w:rPr>
      </w:pPr>
      <w:r w:rsidRPr="00705D4A">
        <w:rPr>
          <w:color w:val="4F81BD" w:themeColor="accent1"/>
        </w:rPr>
        <w:t>•Phase III</w:t>
      </w:r>
    </w:p>
    <w:p w:rsidR="00D702A4" w:rsidRPr="00705D4A" w:rsidRDefault="00D702A4" w:rsidP="00D702A4">
      <w:pPr>
        <w:pStyle w:val="ListParagraph"/>
        <w:rPr>
          <w:color w:val="4F81BD" w:themeColor="accent1"/>
        </w:rPr>
      </w:pPr>
      <w:r w:rsidRPr="00705D4A">
        <w:rPr>
          <w:color w:val="4F81BD" w:themeColor="accent1"/>
        </w:rPr>
        <w:t>The experimental study drug or treatment is given to large groups of people (1,000-3,000) to confirm its effectiveness, monitor side effects, compare it to commonly used treatments, and collect information that will allow the experimental drug or treatment to be used safely.</w:t>
      </w:r>
    </w:p>
    <w:p w:rsidR="00D702A4" w:rsidRPr="00705D4A" w:rsidRDefault="00D702A4" w:rsidP="00D702A4">
      <w:pPr>
        <w:pStyle w:val="ListParagraph"/>
        <w:rPr>
          <w:color w:val="4F81BD" w:themeColor="accent1"/>
        </w:rPr>
      </w:pPr>
      <w:r w:rsidRPr="00705D4A">
        <w:rPr>
          <w:color w:val="4F81BD" w:themeColor="accent1"/>
        </w:rPr>
        <w:t>•Phase IV</w:t>
      </w:r>
    </w:p>
    <w:p w:rsidR="00D702A4" w:rsidRPr="00705D4A" w:rsidRDefault="00D702A4" w:rsidP="00D702A4">
      <w:pPr>
        <w:pStyle w:val="ListParagraph"/>
        <w:rPr>
          <w:color w:val="4F81BD" w:themeColor="accent1"/>
        </w:rPr>
      </w:pPr>
      <w:r w:rsidRPr="00705D4A">
        <w:rPr>
          <w:color w:val="4F81BD" w:themeColor="accent1"/>
        </w:rPr>
        <w:t>Researchers study the side effects of a drug after it is approved and being marketed.</w:t>
      </w:r>
    </w:p>
    <w:p w:rsidR="00D702A4" w:rsidRPr="00705D4A" w:rsidRDefault="00D702A4" w:rsidP="00D702A4">
      <w:pPr>
        <w:pStyle w:val="ListParagraph"/>
        <w:rPr>
          <w:color w:val="4F81BD" w:themeColor="accent1"/>
        </w:rPr>
      </w:pPr>
      <w:r w:rsidRPr="00705D4A">
        <w:rPr>
          <w:color w:val="4F81BD" w:themeColor="accent1"/>
        </w:rPr>
        <w:t>•Feasibility (Pilot) Study</w:t>
      </w:r>
    </w:p>
    <w:p w:rsidR="00D702A4" w:rsidRPr="00705D4A" w:rsidRDefault="00D702A4" w:rsidP="00D702A4">
      <w:pPr>
        <w:pStyle w:val="ListParagraph"/>
        <w:rPr>
          <w:color w:val="4F81BD" w:themeColor="accent1"/>
        </w:rPr>
      </w:pPr>
      <w:proofErr w:type="gramStart"/>
      <w:r w:rsidRPr="00705D4A">
        <w:rPr>
          <w:color w:val="4F81BD" w:themeColor="accent1"/>
        </w:rPr>
        <w:t>A smaller version of a larger study that is conducted to prepare for that study.</w:t>
      </w:r>
      <w:proofErr w:type="gramEnd"/>
    </w:p>
    <w:p w:rsidR="00D702A4" w:rsidRPr="00705D4A" w:rsidRDefault="00D702A4" w:rsidP="00D702A4">
      <w:pPr>
        <w:pStyle w:val="ListParagraph"/>
        <w:rPr>
          <w:color w:val="4F81BD" w:themeColor="accent1"/>
        </w:rPr>
      </w:pPr>
    </w:p>
    <w:p w:rsidR="005C7D61" w:rsidRPr="00705D4A" w:rsidRDefault="005C7D61" w:rsidP="00BE2D50">
      <w:pPr>
        <w:pStyle w:val="ListParagraph"/>
        <w:numPr>
          <w:ilvl w:val="0"/>
          <w:numId w:val="24"/>
        </w:numPr>
        <w:spacing w:after="240"/>
      </w:pPr>
      <w:r w:rsidRPr="00705D4A">
        <w:t>What is the lay summary of this study?</w:t>
      </w:r>
      <w:r w:rsidR="00FC3500" w:rsidRPr="00705D4A">
        <w:t xml:space="preserve"> </w:t>
      </w:r>
      <w:r w:rsidR="00C26C94" w:rsidRPr="00705D4A">
        <w:t>(</w:t>
      </w:r>
      <w:r w:rsidR="00FC3500" w:rsidRPr="00705D4A">
        <w:t>This should include a brief description of the overall goals of the proposed study, the specific aims or objectives of the study, and the general experimental approach.</w:t>
      </w:r>
      <w:r w:rsidR="00C26C94" w:rsidRPr="00705D4A">
        <w:t xml:space="preserve">) </w:t>
      </w:r>
      <w:r w:rsidR="00FC3500" w:rsidRPr="00705D4A">
        <w:t xml:space="preserve"> </w:t>
      </w:r>
    </w:p>
    <w:p w:rsidR="005C7D61" w:rsidRPr="00705D4A" w:rsidRDefault="005C7D61" w:rsidP="00262EBA">
      <w:pPr>
        <w:ind w:left="360"/>
        <w:rPr>
          <w:color w:val="4F81BD" w:themeColor="accent1"/>
        </w:rPr>
      </w:pPr>
      <w:r w:rsidRPr="00705D4A">
        <w:rPr>
          <w:color w:val="4F81BD" w:themeColor="accent1"/>
        </w:rPr>
        <w:t xml:space="preserve">This section must be understandable to the general public. </w:t>
      </w:r>
      <w:r w:rsidR="00FC3500" w:rsidRPr="00705D4A">
        <w:rPr>
          <w:color w:val="4F81BD" w:themeColor="accent1"/>
        </w:rPr>
        <w:t>U</w:t>
      </w:r>
      <w:r w:rsidRPr="00705D4A">
        <w:rPr>
          <w:color w:val="4F81BD" w:themeColor="accent1"/>
        </w:rPr>
        <w:t>se simple, non-technical, common-language at a high-school level.</w:t>
      </w:r>
      <w:r w:rsidR="00FC3500" w:rsidRPr="00705D4A">
        <w:rPr>
          <w:color w:val="4F81BD" w:themeColor="accent1"/>
        </w:rPr>
        <w:t xml:space="preserve"> This section can often be taken from the study description in the informed consent document.</w:t>
      </w:r>
      <w:r w:rsidR="0099420A" w:rsidRPr="00705D4A">
        <w:rPr>
          <w:color w:val="4F81BD" w:themeColor="accent1"/>
        </w:rPr>
        <w:t xml:space="preserve">  </w:t>
      </w:r>
    </w:p>
    <w:p w:rsidR="00316E11" w:rsidRPr="00705D4A" w:rsidRDefault="00FB1A8D" w:rsidP="00262EBA">
      <w:pPr>
        <w:spacing w:after="0"/>
        <w:ind w:left="360"/>
        <w:rPr>
          <w:color w:val="4F81BD" w:themeColor="accent1"/>
        </w:rPr>
      </w:pPr>
      <w:r w:rsidRPr="00705D4A">
        <w:rPr>
          <w:color w:val="4F81BD" w:themeColor="accent1"/>
        </w:rPr>
        <w:t xml:space="preserve">Failure to make this section understandable to non-scientists will delay </w:t>
      </w:r>
      <w:r w:rsidR="006B03C5" w:rsidRPr="00705D4A">
        <w:rPr>
          <w:color w:val="4F81BD" w:themeColor="accent1"/>
        </w:rPr>
        <w:t xml:space="preserve">IRB </w:t>
      </w:r>
      <w:r w:rsidR="00FC3500" w:rsidRPr="00705D4A">
        <w:rPr>
          <w:color w:val="4F81BD" w:themeColor="accent1"/>
        </w:rPr>
        <w:t>approval.</w:t>
      </w:r>
    </w:p>
    <w:p w:rsidR="00316E11" w:rsidRPr="00705D4A" w:rsidRDefault="00316E11" w:rsidP="00316E11">
      <w:pPr>
        <w:spacing w:after="0"/>
        <w:rPr>
          <w:color w:val="4F81BD" w:themeColor="accent1"/>
        </w:rPr>
      </w:pPr>
    </w:p>
    <w:p w:rsidR="00316E11" w:rsidRPr="00705D4A" w:rsidRDefault="00316E11" w:rsidP="00BE2D50">
      <w:pPr>
        <w:pStyle w:val="ListParagraph"/>
        <w:numPr>
          <w:ilvl w:val="0"/>
          <w:numId w:val="38"/>
        </w:numPr>
        <w:spacing w:after="0" w:line="240" w:lineRule="auto"/>
        <w:rPr>
          <w:highlight w:val="yellow"/>
        </w:rPr>
      </w:pPr>
      <w:r w:rsidRPr="00705D4A">
        <w:rPr>
          <w:rFonts w:eastAsia="宋体" w:cs="Times New Roman"/>
          <w:highlight w:val="yellow"/>
        </w:rPr>
        <w:t xml:space="preserve">[New Question, HUD ONLY] </w:t>
      </w:r>
      <w:r w:rsidRPr="00705D4A">
        <w:rPr>
          <w:highlight w:val="yellow"/>
        </w:rPr>
        <w:t xml:space="preserve"> </w:t>
      </w:r>
      <w:r w:rsidRPr="00D907F9">
        <w:t xml:space="preserve">Describe the device and the indication for use approved by the FDA. Include information on previous use. </w:t>
      </w:r>
    </w:p>
    <w:p w:rsidR="00316E11" w:rsidRPr="00705D4A" w:rsidRDefault="00316E11" w:rsidP="00316E11">
      <w:pPr>
        <w:spacing w:after="0" w:line="240" w:lineRule="auto"/>
        <w:rPr>
          <w:highlight w:val="yellow"/>
        </w:rPr>
      </w:pPr>
    </w:p>
    <w:p w:rsidR="00316E11" w:rsidRPr="00705D4A" w:rsidRDefault="00316E11" w:rsidP="00BE2D50">
      <w:pPr>
        <w:pStyle w:val="ListParagraph"/>
        <w:numPr>
          <w:ilvl w:val="0"/>
          <w:numId w:val="38"/>
        </w:numPr>
        <w:spacing w:after="0" w:line="240" w:lineRule="auto"/>
        <w:rPr>
          <w:highlight w:val="yellow"/>
        </w:rPr>
      </w:pPr>
      <w:r w:rsidRPr="00705D4A">
        <w:rPr>
          <w:rFonts w:eastAsia="宋体" w:cs="Times New Roman"/>
          <w:highlight w:val="yellow"/>
        </w:rPr>
        <w:t>[New Question, HUD ONLY]</w:t>
      </w:r>
      <w:r w:rsidRPr="00705D4A">
        <w:rPr>
          <w:highlight w:val="yellow"/>
        </w:rPr>
        <w:t xml:space="preserve"> </w:t>
      </w:r>
      <w:r w:rsidRPr="00D907F9">
        <w:t>Describe the procedure</w:t>
      </w:r>
      <w:r w:rsidR="005C4117" w:rsidRPr="00D907F9">
        <w:t xml:space="preserve"> </w:t>
      </w:r>
      <w:r w:rsidRPr="00D907F9">
        <w:t xml:space="preserve">that patient(s) will undergo in relation to use of the device. </w:t>
      </w:r>
    </w:p>
    <w:p w:rsidR="00316E11" w:rsidRPr="00705D4A" w:rsidRDefault="00316E11" w:rsidP="00316E11">
      <w:pPr>
        <w:spacing w:after="0" w:line="240" w:lineRule="auto"/>
        <w:rPr>
          <w:highlight w:val="yellow"/>
        </w:rPr>
      </w:pPr>
    </w:p>
    <w:p w:rsidR="00316E11" w:rsidRPr="00D907F9" w:rsidRDefault="00316E11" w:rsidP="00BE2D50">
      <w:pPr>
        <w:pStyle w:val="ListParagraph"/>
        <w:numPr>
          <w:ilvl w:val="0"/>
          <w:numId w:val="38"/>
        </w:numPr>
        <w:spacing w:after="0" w:line="240" w:lineRule="auto"/>
      </w:pPr>
      <w:r w:rsidRPr="00705D4A">
        <w:rPr>
          <w:rFonts w:eastAsia="宋体" w:cs="Times New Roman"/>
          <w:highlight w:val="yellow"/>
        </w:rPr>
        <w:t>[New Question, HUD ONLY]</w:t>
      </w:r>
      <w:r w:rsidRPr="00705D4A">
        <w:rPr>
          <w:highlight w:val="yellow"/>
        </w:rPr>
        <w:t xml:space="preserve"> </w:t>
      </w:r>
      <w:r w:rsidRPr="00D907F9">
        <w:t xml:space="preserve">Describe the reason use of the device is worth the risk to patient(s) at this time. </w:t>
      </w:r>
    </w:p>
    <w:p w:rsidR="00316E11" w:rsidRPr="00705D4A" w:rsidRDefault="00316E11" w:rsidP="00316E11">
      <w:pPr>
        <w:spacing w:after="0" w:line="240" w:lineRule="auto"/>
        <w:rPr>
          <w:highlight w:val="yellow"/>
        </w:rPr>
      </w:pPr>
    </w:p>
    <w:p w:rsidR="00316E11" w:rsidRPr="00705D4A" w:rsidRDefault="00316E11" w:rsidP="00BE2D50">
      <w:pPr>
        <w:pStyle w:val="ListParagraph"/>
        <w:numPr>
          <w:ilvl w:val="0"/>
          <w:numId w:val="38"/>
        </w:numPr>
        <w:spacing w:after="0" w:line="240" w:lineRule="auto"/>
        <w:rPr>
          <w:highlight w:val="yellow"/>
        </w:rPr>
      </w:pPr>
      <w:r w:rsidRPr="00705D4A">
        <w:rPr>
          <w:highlight w:val="yellow"/>
        </w:rPr>
        <w:t xml:space="preserve">[New Question, HUD ONLY] </w:t>
      </w:r>
      <w:r w:rsidRPr="00D907F9">
        <w:t xml:space="preserve">Describe the process of clinical consent for use of the device. </w:t>
      </w:r>
    </w:p>
    <w:p w:rsidR="00316E11" w:rsidRPr="00705D4A" w:rsidRDefault="00316E11" w:rsidP="00316E11">
      <w:pPr>
        <w:spacing w:after="0"/>
        <w:rPr>
          <w:color w:val="4F81BD" w:themeColor="accent1"/>
        </w:rPr>
      </w:pPr>
    </w:p>
    <w:p w:rsidR="00766E26" w:rsidRPr="00705D4A" w:rsidRDefault="00316E11" w:rsidP="00316E11">
      <w:pPr>
        <w:spacing w:after="0"/>
        <w:rPr>
          <w:color w:val="4F81BD" w:themeColor="accent1"/>
        </w:rPr>
      </w:pPr>
      <w:r w:rsidRPr="00705D4A">
        <w:rPr>
          <w:highlight w:val="green"/>
        </w:rPr>
        <w:t>If HUD, go to Staff (skip Sites)</w:t>
      </w:r>
      <w:r w:rsidR="00766E26" w:rsidRPr="00705D4A">
        <w:rPr>
          <w:color w:val="4F81BD" w:themeColor="accent1"/>
        </w:rPr>
        <w:br w:type="page"/>
      </w:r>
    </w:p>
    <w:p w:rsidR="00D62518" w:rsidRPr="00705D4A" w:rsidRDefault="00D62518" w:rsidP="00D62518">
      <w:r w:rsidRPr="00705D4A">
        <w:rPr>
          <w:highlight w:val="green"/>
        </w:rPr>
        <w:lastRenderedPageBreak/>
        <w:t>Sites:</w:t>
      </w:r>
    </w:p>
    <w:p w:rsidR="00145C28" w:rsidRPr="00705D4A" w:rsidRDefault="007B358B" w:rsidP="00BE2D50">
      <w:pPr>
        <w:pStyle w:val="ListParagraph"/>
        <w:numPr>
          <w:ilvl w:val="0"/>
          <w:numId w:val="6"/>
        </w:numPr>
      </w:pPr>
      <w:r w:rsidRPr="00705D4A">
        <w:t xml:space="preserve">Is this </w:t>
      </w:r>
      <w:r w:rsidR="00F7026D" w:rsidRPr="00705D4A">
        <w:t>a single</w:t>
      </w:r>
      <w:r w:rsidR="00402D6C" w:rsidRPr="00705D4A">
        <w:t>-</w:t>
      </w:r>
      <w:r w:rsidR="00F7026D" w:rsidRPr="00705D4A">
        <w:t xml:space="preserve">site study or a multi-site </w:t>
      </w:r>
      <w:r w:rsidRPr="00705D4A">
        <w:t>s</w:t>
      </w:r>
      <w:r w:rsidR="00145C28" w:rsidRPr="00705D4A">
        <w:t>tudy</w:t>
      </w:r>
      <w:r w:rsidRPr="00705D4A">
        <w:t>?</w:t>
      </w:r>
      <w:r w:rsidR="00D63687" w:rsidRPr="00705D4A">
        <w:t xml:space="preserve"> </w:t>
      </w:r>
      <w:r w:rsidR="00443851" w:rsidRPr="00705D4A">
        <w:t xml:space="preserve"> </w:t>
      </w:r>
    </w:p>
    <w:p w:rsidR="00E6080C" w:rsidRPr="00705D4A" w:rsidRDefault="00E6080C" w:rsidP="00BE2D50">
      <w:pPr>
        <w:pStyle w:val="ListParagraph"/>
        <w:numPr>
          <w:ilvl w:val="1"/>
          <w:numId w:val="7"/>
        </w:numPr>
      </w:pPr>
      <w:r w:rsidRPr="00705D4A">
        <w:t>Single</w:t>
      </w:r>
      <w:r w:rsidR="00402D6C" w:rsidRPr="00705D4A">
        <w:t>-</w:t>
      </w:r>
      <w:r w:rsidR="006E535A" w:rsidRPr="00705D4A">
        <w:t xml:space="preserve">site </w:t>
      </w:r>
    </w:p>
    <w:p w:rsidR="00145C28" w:rsidRPr="00705D4A" w:rsidRDefault="001C66D7" w:rsidP="00BE2D50">
      <w:pPr>
        <w:pStyle w:val="ListParagraph"/>
        <w:numPr>
          <w:ilvl w:val="1"/>
          <w:numId w:val="7"/>
        </w:numPr>
      </w:pPr>
      <w:r w:rsidRPr="00705D4A">
        <w:t>Multi</w:t>
      </w:r>
      <w:r w:rsidR="00F7026D" w:rsidRPr="00705D4A">
        <w:t>-</w:t>
      </w:r>
      <w:r w:rsidR="00145C28" w:rsidRPr="00705D4A">
        <w:t>site</w:t>
      </w:r>
      <w:r w:rsidR="006E535A" w:rsidRPr="00705D4A">
        <w:t xml:space="preserve"> </w:t>
      </w:r>
    </w:p>
    <w:p w:rsidR="005C0D9B" w:rsidRPr="00705D4A" w:rsidRDefault="005C0D9B" w:rsidP="007B358B">
      <w:pPr>
        <w:ind w:left="360"/>
        <w:rPr>
          <w:color w:val="4F81BD" w:themeColor="accent1"/>
        </w:rPr>
      </w:pPr>
      <w:r w:rsidRPr="00705D4A">
        <w:rPr>
          <w:color w:val="4F81BD" w:themeColor="accent1"/>
        </w:rPr>
        <w:t xml:space="preserve">A single-site study is conducted by </w:t>
      </w:r>
      <w:r w:rsidR="0053669B" w:rsidRPr="00705D4A">
        <w:rPr>
          <w:color w:val="4F81BD" w:themeColor="accent1"/>
        </w:rPr>
        <w:t xml:space="preserve">one </w:t>
      </w:r>
      <w:r w:rsidRPr="00705D4A">
        <w:rPr>
          <w:color w:val="4F81BD" w:themeColor="accent1"/>
        </w:rPr>
        <w:t xml:space="preserve">investigator, at locations under the purview of </w:t>
      </w:r>
      <w:r w:rsidR="0053669B" w:rsidRPr="00705D4A">
        <w:rPr>
          <w:color w:val="4F81BD" w:themeColor="accent1"/>
        </w:rPr>
        <w:t xml:space="preserve">one </w:t>
      </w:r>
      <w:r w:rsidRPr="00705D4A">
        <w:rPr>
          <w:color w:val="4F81BD" w:themeColor="accent1"/>
        </w:rPr>
        <w:t>IRB.</w:t>
      </w:r>
    </w:p>
    <w:p w:rsidR="0053669B" w:rsidRPr="00705D4A" w:rsidRDefault="0053669B" w:rsidP="0053669B">
      <w:pPr>
        <w:ind w:left="360"/>
        <w:rPr>
          <w:color w:val="4F81BD" w:themeColor="accent1"/>
        </w:rPr>
      </w:pPr>
      <w:r w:rsidRPr="00705D4A">
        <w:rPr>
          <w:color w:val="4F81BD" w:themeColor="accent1"/>
        </w:rPr>
        <w:t>A multi-site study is conducted by more than one investigator, at locations under the purview of separate IRBs.</w:t>
      </w:r>
    </w:p>
    <w:p w:rsidR="00145C28" w:rsidRPr="00705D4A" w:rsidRDefault="00A42B01" w:rsidP="00262EBA">
      <w:pPr>
        <w:ind w:left="720"/>
      </w:pPr>
      <w:r w:rsidRPr="00705D4A">
        <w:t>If b)</w:t>
      </w:r>
      <w:r w:rsidR="00145C28" w:rsidRPr="00705D4A">
        <w:t xml:space="preserve"> </w:t>
      </w:r>
      <w:r w:rsidR="00C34AA7" w:rsidRPr="00705D4A">
        <w:t>Multi</w:t>
      </w:r>
      <w:r w:rsidR="000C01E2" w:rsidRPr="00705D4A">
        <w:t>-</w:t>
      </w:r>
      <w:r w:rsidR="00C34AA7" w:rsidRPr="00705D4A">
        <w:t>site</w:t>
      </w:r>
      <w:r w:rsidR="00145C28" w:rsidRPr="00705D4A">
        <w:t>,</w:t>
      </w:r>
    </w:p>
    <w:p w:rsidR="000375C4" w:rsidRPr="00705D4A" w:rsidRDefault="00145C28" w:rsidP="00BE2D50">
      <w:pPr>
        <w:pStyle w:val="ListParagraph"/>
        <w:numPr>
          <w:ilvl w:val="2"/>
          <w:numId w:val="6"/>
        </w:numPr>
      </w:pPr>
      <w:r w:rsidRPr="00705D4A">
        <w:t xml:space="preserve">Will the local site </w:t>
      </w:r>
      <w:r w:rsidR="005A1BCB" w:rsidRPr="00705D4A">
        <w:t>(ACH/</w:t>
      </w:r>
      <w:r w:rsidR="000C01E2" w:rsidRPr="00705D4A">
        <w:t>ACHRI/</w:t>
      </w:r>
      <w:r w:rsidR="005A1BCB" w:rsidRPr="00705D4A">
        <w:t xml:space="preserve">UAMS) </w:t>
      </w:r>
      <w:r w:rsidRPr="00705D4A">
        <w:t>be the lead entity for this stud</w:t>
      </w:r>
      <w:r w:rsidR="00B73F66" w:rsidRPr="00705D4A">
        <w:t xml:space="preserve">y? </w:t>
      </w:r>
    </w:p>
    <w:p w:rsidR="005A1BCB" w:rsidRPr="00705D4A" w:rsidRDefault="000375C4">
      <w:pPr>
        <w:ind w:left="720"/>
        <w:rPr>
          <w:color w:val="4F81BD" w:themeColor="accent1"/>
        </w:rPr>
      </w:pPr>
      <w:r w:rsidRPr="00705D4A">
        <w:rPr>
          <w:color w:val="4F81BD" w:themeColor="accent1"/>
        </w:rPr>
        <w:t>Lead entity: ACH/</w:t>
      </w:r>
      <w:r w:rsidR="000C01E2" w:rsidRPr="00705D4A">
        <w:rPr>
          <w:color w:val="4F81BD" w:themeColor="accent1"/>
        </w:rPr>
        <w:t>ACHRI/</w:t>
      </w:r>
      <w:r w:rsidRPr="00705D4A">
        <w:rPr>
          <w:color w:val="4F81BD" w:themeColor="accent1"/>
        </w:rPr>
        <w:t>UAMS is the lead entity for a multi-site study when the PI is the lead researcher for the entire study, or when the site provides study-wide servi</w:t>
      </w:r>
      <w:r w:rsidR="00A42B01" w:rsidRPr="00705D4A">
        <w:rPr>
          <w:color w:val="4F81BD" w:themeColor="accent1"/>
        </w:rPr>
        <w:t>ces, such as data coordination.</w:t>
      </w:r>
    </w:p>
    <w:p w:rsidR="005A1BCB" w:rsidRPr="00705D4A" w:rsidRDefault="005A1BCB" w:rsidP="00262EBA">
      <w:pPr>
        <w:ind w:left="1080"/>
      </w:pPr>
      <w:r w:rsidRPr="00705D4A">
        <w:t>If Yes,</w:t>
      </w:r>
    </w:p>
    <w:p w:rsidR="009C7877" w:rsidRPr="00705D4A" w:rsidRDefault="00145C28" w:rsidP="00BE2D50">
      <w:pPr>
        <w:pStyle w:val="ListParagraph"/>
        <w:numPr>
          <w:ilvl w:val="3"/>
          <w:numId w:val="6"/>
        </w:numPr>
      </w:pPr>
      <w:r w:rsidRPr="00705D4A">
        <w:t>Describe the communication</w:t>
      </w:r>
      <w:r w:rsidR="00371F4B" w:rsidRPr="00705D4A">
        <w:t xml:space="preserve"> between sites that might be relevant to the protection of participants, such as unanticipated problems, interim results, and protocol modifications.</w:t>
      </w:r>
    </w:p>
    <w:p w:rsidR="009E2C9B" w:rsidRPr="00705D4A" w:rsidRDefault="00371F4B" w:rsidP="00BE2D50">
      <w:pPr>
        <w:pStyle w:val="ListParagraph"/>
        <w:numPr>
          <w:ilvl w:val="3"/>
          <w:numId w:val="6"/>
        </w:numPr>
      </w:pPr>
      <w:r w:rsidRPr="00705D4A">
        <w:t>Describe IRB oversight arrangements for each site (i.e. who is providing IRB review and approval).</w:t>
      </w:r>
      <w:r w:rsidR="00251ADF" w:rsidRPr="00705D4A">
        <w:rPr>
          <w:highlight w:val="yellow"/>
        </w:rPr>
        <w:t xml:space="preserve"> </w:t>
      </w:r>
    </w:p>
    <w:p w:rsidR="009E2C9B" w:rsidRPr="00705D4A" w:rsidRDefault="009E2C9B" w:rsidP="009E2C9B">
      <w:pPr>
        <w:pStyle w:val="ListParagraph"/>
        <w:ind w:left="1440"/>
      </w:pPr>
    </w:p>
    <w:p w:rsidR="001D2757" w:rsidRPr="00705D4A" w:rsidRDefault="00CB41BC" w:rsidP="00BE2D50">
      <w:pPr>
        <w:pStyle w:val="ListParagraph"/>
        <w:numPr>
          <w:ilvl w:val="0"/>
          <w:numId w:val="6"/>
        </w:numPr>
      </w:pPr>
      <w:r w:rsidRPr="00705D4A">
        <w:t xml:space="preserve">Name </w:t>
      </w:r>
      <w:r w:rsidR="000375C4" w:rsidRPr="00705D4A">
        <w:t>the</w:t>
      </w:r>
      <w:r w:rsidR="00F7026D" w:rsidRPr="00705D4A">
        <w:t xml:space="preserve"> location(s)</w:t>
      </w:r>
      <w:r w:rsidR="000375C4" w:rsidRPr="00705D4A">
        <w:t xml:space="preserve"> </w:t>
      </w:r>
      <w:r w:rsidRPr="00705D4A">
        <w:t>for this study. B</w:t>
      </w:r>
      <w:r w:rsidR="00DB0987" w:rsidRPr="00705D4A">
        <w:t>e sure to include contact information for each location.</w:t>
      </w:r>
      <w:r w:rsidR="007B358B" w:rsidRPr="00705D4A">
        <w:t xml:space="preserve"> </w:t>
      </w:r>
      <w:r w:rsidR="001D2757" w:rsidRPr="00705D4A">
        <w:t xml:space="preserve"> </w:t>
      </w:r>
    </w:p>
    <w:p w:rsidR="00B2674A" w:rsidRPr="00705D4A" w:rsidRDefault="00402D6C" w:rsidP="00262EBA">
      <w:pPr>
        <w:ind w:left="360"/>
        <w:rPr>
          <w:color w:val="4F81BD" w:themeColor="accent1"/>
        </w:rPr>
      </w:pPr>
      <w:r w:rsidRPr="00705D4A">
        <w:rPr>
          <w:color w:val="4F81BD" w:themeColor="accent1"/>
        </w:rPr>
        <w:t>A single-</w:t>
      </w:r>
      <w:r w:rsidR="00CB41BC" w:rsidRPr="00705D4A">
        <w:rPr>
          <w:color w:val="4F81BD" w:themeColor="accent1"/>
        </w:rPr>
        <w:t xml:space="preserve">site study may have more than one location (for example, </w:t>
      </w:r>
      <w:r w:rsidRPr="00705D4A">
        <w:rPr>
          <w:color w:val="4F81BD" w:themeColor="accent1"/>
        </w:rPr>
        <w:t>ACH, ACHRI, and UAMS</w:t>
      </w:r>
      <w:r w:rsidR="00C65B3B" w:rsidRPr="00705D4A">
        <w:rPr>
          <w:color w:val="4F81BD" w:themeColor="accent1"/>
        </w:rPr>
        <w:t xml:space="preserve"> can each be a separate location</w:t>
      </w:r>
      <w:r w:rsidR="0053669B" w:rsidRPr="00705D4A">
        <w:rPr>
          <w:color w:val="4F81BD" w:themeColor="accent1"/>
        </w:rPr>
        <w:t xml:space="preserve">, if the study is conducted by one investigator). </w:t>
      </w:r>
      <w:r w:rsidR="00CB41BC" w:rsidRPr="00705D4A">
        <w:rPr>
          <w:color w:val="4F81BD" w:themeColor="accent1"/>
        </w:rPr>
        <w:t xml:space="preserve"> </w:t>
      </w:r>
      <w:r w:rsidR="00DB0987" w:rsidRPr="00705D4A">
        <w:rPr>
          <w:color w:val="4F81BD" w:themeColor="accent1"/>
        </w:rPr>
        <w:t xml:space="preserve"> </w:t>
      </w:r>
    </w:p>
    <w:p w:rsidR="00F7026D" w:rsidRPr="00705D4A" w:rsidRDefault="001D2757" w:rsidP="00262EBA">
      <w:pPr>
        <w:ind w:left="360"/>
        <w:rPr>
          <w:color w:val="4F81BD" w:themeColor="accent1"/>
        </w:rPr>
      </w:pPr>
      <w:r w:rsidRPr="00705D4A">
        <w:rPr>
          <w:color w:val="4F81BD" w:themeColor="accent1"/>
        </w:rPr>
        <w:t xml:space="preserve">Industry-sponsored studies should list only those </w:t>
      </w:r>
      <w:r w:rsidR="00DB0987" w:rsidRPr="00705D4A">
        <w:rPr>
          <w:color w:val="4F81BD" w:themeColor="accent1"/>
        </w:rPr>
        <w:t>locations</w:t>
      </w:r>
      <w:r w:rsidRPr="00705D4A">
        <w:rPr>
          <w:color w:val="4F81BD" w:themeColor="accent1"/>
        </w:rPr>
        <w:t xml:space="preserve"> that are under UAMS IRB oversight.</w:t>
      </w:r>
    </w:p>
    <w:p w:rsidR="00194A82" w:rsidRPr="00705D4A" w:rsidRDefault="00194A82" w:rsidP="00262EBA">
      <w:pPr>
        <w:ind w:left="360"/>
      </w:pPr>
      <w:r w:rsidRPr="00705D4A">
        <w:br w:type="page"/>
      </w:r>
    </w:p>
    <w:p w:rsidR="00865494" w:rsidRPr="00705D4A" w:rsidRDefault="00865494" w:rsidP="00D62518">
      <w:r w:rsidRPr="00705D4A">
        <w:rPr>
          <w:highlight w:val="green"/>
        </w:rPr>
        <w:lastRenderedPageBreak/>
        <w:t>Staff:</w:t>
      </w:r>
    </w:p>
    <w:p w:rsidR="00865494" w:rsidRPr="00705D4A" w:rsidRDefault="00865494" w:rsidP="00D62518">
      <w:r w:rsidRPr="00705D4A">
        <w:tab/>
      </w:r>
      <w:r w:rsidR="00ED2704" w:rsidRPr="00705D4A">
        <w:t>Please list the staff for your protocol below.</w:t>
      </w:r>
    </w:p>
    <w:p w:rsidR="00590CF4" w:rsidRPr="00705D4A" w:rsidRDefault="00590CF4" w:rsidP="00590CF4">
      <w:pPr>
        <w:spacing w:after="0"/>
        <w:ind w:left="720"/>
        <w:rPr>
          <w:color w:val="4F81BD" w:themeColor="accent1"/>
        </w:rPr>
      </w:pPr>
      <w:r w:rsidRPr="00705D4A">
        <w:rPr>
          <w:color w:val="4F81BD" w:themeColor="accent1"/>
        </w:rPr>
        <w:t>All individuals engaged in the research as UAMS, ACH or other institution subject to the</w:t>
      </w:r>
    </w:p>
    <w:p w:rsidR="00590CF4" w:rsidRPr="00705D4A" w:rsidRDefault="00590CF4" w:rsidP="00590CF4">
      <w:pPr>
        <w:spacing w:after="0"/>
        <w:ind w:left="720"/>
        <w:rPr>
          <w:color w:val="4F81BD" w:themeColor="accent1"/>
        </w:rPr>
      </w:pPr>
      <w:proofErr w:type="gramStart"/>
      <w:r w:rsidRPr="00705D4A">
        <w:rPr>
          <w:color w:val="4F81BD" w:themeColor="accent1"/>
        </w:rPr>
        <w:t>oversight</w:t>
      </w:r>
      <w:proofErr w:type="gramEnd"/>
      <w:r w:rsidRPr="00705D4A">
        <w:rPr>
          <w:color w:val="4F81BD" w:themeColor="accent1"/>
        </w:rPr>
        <w:t xml:space="preserve"> of the UAMS IRB must be listed as personnel with a description of their role and qualifications. </w:t>
      </w:r>
    </w:p>
    <w:p w:rsidR="00F332B8" w:rsidRPr="00705D4A" w:rsidRDefault="00F332B8" w:rsidP="00590CF4">
      <w:pPr>
        <w:spacing w:after="0"/>
        <w:ind w:left="720"/>
        <w:rPr>
          <w:color w:val="4F81BD" w:themeColor="accent1"/>
        </w:rPr>
      </w:pPr>
      <w:r w:rsidRPr="00705D4A">
        <w:rPr>
          <w:color w:val="4F81BD" w:themeColor="accent1"/>
        </w:rPr>
        <w:t>For HUDs, please list the Treating Physician, as well as personnel obtaining clinical consent and/or assent.</w:t>
      </w:r>
    </w:p>
    <w:p w:rsidR="00F332B8" w:rsidRPr="00705D4A" w:rsidRDefault="00F332B8" w:rsidP="00590CF4">
      <w:pPr>
        <w:spacing w:after="0"/>
        <w:ind w:left="720"/>
        <w:rPr>
          <w:color w:val="4F81BD" w:themeColor="accent1"/>
        </w:rPr>
      </w:pPr>
      <w:r w:rsidRPr="00705D4A">
        <w:rPr>
          <w:color w:val="4F81BD" w:themeColor="accent1"/>
        </w:rPr>
        <w:t>Double click on a staff member’s name to edit their study-specific information.</w:t>
      </w:r>
    </w:p>
    <w:p w:rsidR="00316E11" w:rsidRPr="00705D4A" w:rsidRDefault="00316E11" w:rsidP="00590CF4">
      <w:pPr>
        <w:spacing w:after="0"/>
        <w:ind w:left="720"/>
        <w:rPr>
          <w:color w:val="4F81BD" w:themeColor="accent1"/>
        </w:rPr>
      </w:pPr>
    </w:p>
    <w:p w:rsidR="00316E11" w:rsidRPr="00705D4A" w:rsidRDefault="00316E11" w:rsidP="00316E11">
      <w:pPr>
        <w:spacing w:after="0"/>
        <w:ind w:left="720"/>
      </w:pPr>
      <w:r w:rsidRPr="00705D4A">
        <w:t xml:space="preserve">For HUDs, please list the Treating Physician, as well as personnel obtaining clinical consent and/or assent. </w:t>
      </w:r>
      <w:r w:rsidRPr="00705D4A">
        <w:rPr>
          <w:highlight w:val="green"/>
        </w:rPr>
        <w:t>[Require Treating Physician for HUDs, not PI]</w:t>
      </w:r>
    </w:p>
    <w:p w:rsidR="00316E11" w:rsidRPr="00705D4A" w:rsidRDefault="00316E11" w:rsidP="00316E11">
      <w:pPr>
        <w:spacing w:after="0"/>
        <w:ind w:left="720"/>
      </w:pPr>
    </w:p>
    <w:p w:rsidR="00316E11" w:rsidRPr="00705D4A" w:rsidRDefault="00316E11" w:rsidP="00316E11">
      <w:pPr>
        <w:spacing w:after="0"/>
        <w:ind w:left="720"/>
      </w:pPr>
    </w:p>
    <w:p w:rsidR="00865494" w:rsidRPr="00705D4A" w:rsidRDefault="00865494" w:rsidP="006F77BF">
      <w:pPr>
        <w:pStyle w:val="ListParagraph"/>
        <w:numPr>
          <w:ilvl w:val="0"/>
          <w:numId w:val="1"/>
        </w:numPr>
      </w:pPr>
      <w:r w:rsidRPr="00705D4A">
        <w:t xml:space="preserve">Name (id) </w:t>
      </w:r>
      <w:r w:rsidR="00856555" w:rsidRPr="00705D4A">
        <w:rPr>
          <w:highlight w:val="yellow"/>
        </w:rPr>
        <w:t>[LIST-PANEL]</w:t>
      </w:r>
    </w:p>
    <w:p w:rsidR="00865494" w:rsidRPr="00705D4A" w:rsidRDefault="00865494" w:rsidP="006F77BF">
      <w:pPr>
        <w:pStyle w:val="ListParagraph"/>
        <w:numPr>
          <w:ilvl w:val="0"/>
          <w:numId w:val="1"/>
        </w:numPr>
      </w:pPr>
      <w:r w:rsidRPr="00705D4A">
        <w:t xml:space="preserve">Roles </w:t>
      </w:r>
    </w:p>
    <w:p w:rsidR="00865494" w:rsidRPr="00705D4A" w:rsidRDefault="00865494" w:rsidP="006F77BF">
      <w:pPr>
        <w:pStyle w:val="ListParagraph"/>
        <w:numPr>
          <w:ilvl w:val="1"/>
          <w:numId w:val="1"/>
        </w:numPr>
      </w:pPr>
      <w:r w:rsidRPr="00705D4A">
        <w:t>Principal Investigator</w:t>
      </w:r>
      <w:r w:rsidR="00F9747C" w:rsidRPr="00705D4A">
        <w:t xml:space="preserve"> </w:t>
      </w:r>
      <w:r w:rsidR="00F9747C" w:rsidRPr="00705D4A">
        <w:rPr>
          <w:highlight w:val="yellow"/>
        </w:rPr>
        <w:t>[ONLY ONE PI is allowed]</w:t>
      </w:r>
    </w:p>
    <w:p w:rsidR="004227DA" w:rsidRPr="00705D4A" w:rsidRDefault="004227DA" w:rsidP="004227DA">
      <w:pPr>
        <w:pStyle w:val="ListParagraph"/>
        <w:ind w:left="2520"/>
        <w:rPr>
          <w:color w:val="4F81BD" w:themeColor="accent1"/>
        </w:rPr>
      </w:pPr>
      <w:r w:rsidRPr="00705D4A">
        <w:rPr>
          <w:color w:val="4F81BD" w:themeColor="accent1"/>
        </w:rPr>
        <w:t>The PI is the primary person responsible for the creation / management of the study.</w:t>
      </w:r>
    </w:p>
    <w:p w:rsidR="00865494" w:rsidRPr="00705D4A" w:rsidRDefault="00865494" w:rsidP="006F77BF">
      <w:pPr>
        <w:pStyle w:val="ListParagraph"/>
        <w:numPr>
          <w:ilvl w:val="1"/>
          <w:numId w:val="1"/>
        </w:numPr>
      </w:pPr>
      <w:r w:rsidRPr="00705D4A">
        <w:t>Co-Investigator</w:t>
      </w:r>
    </w:p>
    <w:p w:rsidR="00865494" w:rsidRPr="00705D4A" w:rsidRDefault="00865494" w:rsidP="006F77BF">
      <w:pPr>
        <w:pStyle w:val="ListParagraph"/>
        <w:numPr>
          <w:ilvl w:val="1"/>
          <w:numId w:val="1"/>
        </w:numPr>
      </w:pPr>
      <w:r w:rsidRPr="00705D4A">
        <w:t>Sub-Investigator</w:t>
      </w:r>
    </w:p>
    <w:p w:rsidR="00865494" w:rsidRPr="00705D4A" w:rsidRDefault="00865494" w:rsidP="00C23A2C">
      <w:pPr>
        <w:pStyle w:val="ListParagraph"/>
        <w:numPr>
          <w:ilvl w:val="1"/>
          <w:numId w:val="1"/>
        </w:numPr>
        <w:spacing w:after="0"/>
      </w:pPr>
      <w:r w:rsidRPr="00705D4A">
        <w:t>Study Coordinator</w:t>
      </w:r>
    </w:p>
    <w:p w:rsidR="000F5ED3" w:rsidRPr="00705D4A" w:rsidRDefault="000F5ED3" w:rsidP="000F5ED3">
      <w:pPr>
        <w:numPr>
          <w:ilvl w:val="1"/>
          <w:numId w:val="1"/>
        </w:numPr>
        <w:spacing w:after="0"/>
        <w:contextualSpacing/>
        <w:rPr>
          <w:rFonts w:eastAsia="宋体" w:cs="Times New Roman"/>
        </w:rPr>
      </w:pPr>
      <w:r w:rsidRPr="00705D4A">
        <w:rPr>
          <w:rFonts w:eastAsia="宋体" w:cs="Times New Roman"/>
        </w:rPr>
        <w:t>Budget Manager</w:t>
      </w:r>
    </w:p>
    <w:p w:rsidR="003F1AA6" w:rsidRPr="00705D4A" w:rsidRDefault="003F1AA6" w:rsidP="000F5ED3">
      <w:pPr>
        <w:numPr>
          <w:ilvl w:val="1"/>
          <w:numId w:val="1"/>
        </w:numPr>
        <w:spacing w:after="0"/>
        <w:contextualSpacing/>
        <w:rPr>
          <w:rFonts w:eastAsia="宋体" w:cs="Times New Roman"/>
        </w:rPr>
      </w:pPr>
      <w:r w:rsidRPr="00705D4A">
        <w:rPr>
          <w:rFonts w:eastAsia="宋体" w:cs="Times New Roman"/>
        </w:rPr>
        <w:t>Budget Administrator</w:t>
      </w:r>
    </w:p>
    <w:p w:rsidR="00865494" w:rsidRPr="00705D4A" w:rsidRDefault="00865494" w:rsidP="00C23A2C">
      <w:pPr>
        <w:pStyle w:val="ListParagraph"/>
        <w:numPr>
          <w:ilvl w:val="1"/>
          <w:numId w:val="1"/>
        </w:numPr>
        <w:spacing w:after="0"/>
      </w:pPr>
      <w:r w:rsidRPr="00705D4A">
        <w:t>Support Staff</w:t>
      </w:r>
    </w:p>
    <w:p w:rsidR="006F446B" w:rsidRPr="00705D4A" w:rsidRDefault="006F446B" w:rsidP="006F446B">
      <w:pPr>
        <w:pStyle w:val="ListParagraph"/>
        <w:numPr>
          <w:ilvl w:val="1"/>
          <w:numId w:val="1"/>
        </w:numPr>
        <w:spacing w:after="0"/>
        <w:contextualSpacing w:val="0"/>
      </w:pPr>
      <w:r w:rsidRPr="00705D4A">
        <w:t xml:space="preserve">Mentor/Faculty Advisor </w:t>
      </w:r>
    </w:p>
    <w:p w:rsidR="000F5ED3" w:rsidRPr="00705D4A" w:rsidRDefault="000F5ED3" w:rsidP="000F5ED3">
      <w:pPr>
        <w:pStyle w:val="ListParagraph"/>
        <w:numPr>
          <w:ilvl w:val="1"/>
          <w:numId w:val="1"/>
        </w:numPr>
        <w:spacing w:after="0"/>
        <w:contextualSpacing w:val="0"/>
      </w:pPr>
      <w:r w:rsidRPr="00705D4A">
        <w:t xml:space="preserve">Research Pharmacist </w:t>
      </w:r>
    </w:p>
    <w:p w:rsidR="000F5ED3" w:rsidRPr="00705D4A" w:rsidRDefault="000F5ED3" w:rsidP="000F5ED3">
      <w:pPr>
        <w:pStyle w:val="ListParagraph"/>
        <w:numPr>
          <w:ilvl w:val="1"/>
          <w:numId w:val="1"/>
        </w:numPr>
        <w:spacing w:after="0"/>
        <w:contextualSpacing w:val="0"/>
      </w:pPr>
      <w:r w:rsidRPr="00705D4A">
        <w:t xml:space="preserve">Treating Physician </w:t>
      </w:r>
    </w:p>
    <w:p w:rsidR="000809F9" w:rsidRPr="00705D4A" w:rsidRDefault="000809F9" w:rsidP="000809F9">
      <w:pPr>
        <w:pStyle w:val="ListParagraph"/>
        <w:spacing w:after="0"/>
        <w:ind w:left="2520"/>
        <w:contextualSpacing w:val="0"/>
        <w:rPr>
          <w:color w:val="4F81BD" w:themeColor="accent1"/>
        </w:rPr>
      </w:pPr>
      <w:r w:rsidRPr="00705D4A">
        <w:rPr>
          <w:color w:val="4F81BD" w:themeColor="accent1"/>
        </w:rPr>
        <w:t>HUD Only</w:t>
      </w:r>
    </w:p>
    <w:p w:rsidR="00F15F08" w:rsidRPr="00705D4A" w:rsidRDefault="00F15F08" w:rsidP="000F5ED3">
      <w:pPr>
        <w:pStyle w:val="ListParagraph"/>
        <w:numPr>
          <w:ilvl w:val="1"/>
          <w:numId w:val="1"/>
        </w:numPr>
        <w:spacing w:after="0"/>
        <w:contextualSpacing w:val="0"/>
      </w:pPr>
      <w:r w:rsidRPr="00705D4A">
        <w:t>Research Administrator</w:t>
      </w:r>
    </w:p>
    <w:p w:rsidR="00C23A2C" w:rsidRPr="00705D4A" w:rsidRDefault="00C23A2C" w:rsidP="00C23A2C">
      <w:pPr>
        <w:pStyle w:val="ListParagraph"/>
        <w:spacing w:after="0"/>
        <w:ind w:left="2520"/>
        <w:contextualSpacing w:val="0"/>
      </w:pPr>
    </w:p>
    <w:p w:rsidR="00865494" w:rsidRPr="00705D4A" w:rsidRDefault="00865494" w:rsidP="006F77BF">
      <w:pPr>
        <w:pStyle w:val="ListParagraph"/>
        <w:numPr>
          <w:ilvl w:val="0"/>
          <w:numId w:val="1"/>
        </w:numPr>
        <w:spacing w:after="0"/>
        <w:contextualSpacing w:val="0"/>
      </w:pPr>
      <w:r w:rsidRPr="00705D4A">
        <w:t xml:space="preserve">Responsibilities </w:t>
      </w:r>
    </w:p>
    <w:p w:rsidR="002A466A" w:rsidRPr="00705D4A" w:rsidRDefault="002A466A" w:rsidP="006F77BF">
      <w:pPr>
        <w:numPr>
          <w:ilvl w:val="1"/>
          <w:numId w:val="1"/>
        </w:numPr>
        <w:contextualSpacing/>
        <w:rPr>
          <w:rFonts w:eastAsia="宋体" w:cs="Times New Roman"/>
        </w:rPr>
      </w:pPr>
      <w:r w:rsidRPr="00705D4A">
        <w:rPr>
          <w:rFonts w:eastAsia="宋体" w:cs="Times New Roman"/>
        </w:rPr>
        <w:t>Manage CLARA submission</w:t>
      </w:r>
    </w:p>
    <w:p w:rsidR="002A466A" w:rsidRPr="00705D4A" w:rsidRDefault="002A466A" w:rsidP="002A466A">
      <w:pPr>
        <w:ind w:left="2520"/>
        <w:contextualSpacing/>
        <w:rPr>
          <w:rFonts w:eastAsia="宋体" w:cs="Times New Roman"/>
          <w:color w:val="4F81BD" w:themeColor="accent1"/>
        </w:rPr>
      </w:pPr>
      <w:r w:rsidRPr="00705D4A">
        <w:rPr>
          <w:rFonts w:eastAsia="宋体" w:cs="Times New Roman"/>
          <w:color w:val="4F81BD" w:themeColor="accent1"/>
        </w:rPr>
        <w:t>e.g., create, edit, and manager CLARA submission forms</w:t>
      </w:r>
    </w:p>
    <w:p w:rsidR="00DE2564" w:rsidRPr="00705D4A" w:rsidRDefault="00DE2564" w:rsidP="006F77BF">
      <w:pPr>
        <w:numPr>
          <w:ilvl w:val="1"/>
          <w:numId w:val="1"/>
        </w:numPr>
        <w:contextualSpacing/>
        <w:rPr>
          <w:rFonts w:eastAsia="宋体" w:cs="Times New Roman"/>
        </w:rPr>
      </w:pPr>
      <w:r w:rsidRPr="00705D4A">
        <w:rPr>
          <w:rFonts w:eastAsia="宋体" w:cs="Times New Roman"/>
        </w:rPr>
        <w:t>Recruit</w:t>
      </w:r>
      <w:r w:rsidR="00981723" w:rsidRPr="00705D4A">
        <w:rPr>
          <w:rFonts w:eastAsia="宋体" w:cs="Times New Roman"/>
        </w:rPr>
        <w:t>ing</w:t>
      </w:r>
      <w:r w:rsidRPr="00705D4A">
        <w:rPr>
          <w:rFonts w:eastAsia="宋体" w:cs="Times New Roman"/>
        </w:rPr>
        <w:t xml:space="preserve"> </w:t>
      </w:r>
      <w:r w:rsidR="000308F0" w:rsidRPr="00705D4A">
        <w:rPr>
          <w:rFonts w:eastAsia="宋体" w:cs="Times New Roman"/>
        </w:rPr>
        <w:t>s</w:t>
      </w:r>
      <w:r w:rsidRPr="00705D4A">
        <w:rPr>
          <w:rFonts w:eastAsia="宋体" w:cs="Times New Roman"/>
        </w:rPr>
        <w:t xml:space="preserve">ubjects </w:t>
      </w:r>
    </w:p>
    <w:p w:rsidR="00981723" w:rsidRPr="00705D4A" w:rsidRDefault="00981723" w:rsidP="006F77BF">
      <w:pPr>
        <w:numPr>
          <w:ilvl w:val="1"/>
          <w:numId w:val="1"/>
        </w:numPr>
        <w:contextualSpacing/>
        <w:rPr>
          <w:rFonts w:eastAsia="宋体" w:cs="Times New Roman"/>
        </w:rPr>
      </w:pPr>
      <w:r w:rsidRPr="00705D4A">
        <w:rPr>
          <w:rFonts w:eastAsia="宋体" w:cs="Times New Roman"/>
        </w:rPr>
        <w:t>Obtaining informed consent</w:t>
      </w:r>
    </w:p>
    <w:p w:rsidR="002D4690" w:rsidRPr="00705D4A" w:rsidRDefault="002D4690" w:rsidP="006F77BF">
      <w:pPr>
        <w:numPr>
          <w:ilvl w:val="1"/>
          <w:numId w:val="1"/>
        </w:numPr>
        <w:contextualSpacing/>
        <w:rPr>
          <w:rFonts w:eastAsia="宋体" w:cs="Times New Roman"/>
        </w:rPr>
      </w:pPr>
      <w:r w:rsidRPr="00705D4A">
        <w:rPr>
          <w:rFonts w:eastAsia="宋体" w:cs="Times New Roman"/>
        </w:rPr>
        <w:t>Perform</w:t>
      </w:r>
      <w:r w:rsidR="00D01C5E" w:rsidRPr="00705D4A">
        <w:rPr>
          <w:rFonts w:eastAsia="宋体" w:cs="Times New Roman"/>
        </w:rPr>
        <w:t>ing</w:t>
      </w:r>
      <w:r w:rsidRPr="00705D4A">
        <w:rPr>
          <w:rFonts w:eastAsia="宋体" w:cs="Times New Roman"/>
        </w:rPr>
        <w:t xml:space="preserve"> </w:t>
      </w:r>
      <w:r w:rsidR="002A466A" w:rsidRPr="00705D4A">
        <w:rPr>
          <w:rFonts w:eastAsia="宋体" w:cs="Times New Roman"/>
        </w:rPr>
        <w:t>non-invasive study activities</w:t>
      </w:r>
    </w:p>
    <w:p w:rsidR="002A466A" w:rsidRPr="00705D4A" w:rsidRDefault="002A466A" w:rsidP="002A466A">
      <w:pPr>
        <w:ind w:left="2520"/>
        <w:contextualSpacing/>
        <w:rPr>
          <w:rFonts w:eastAsia="宋体" w:cs="Times New Roman"/>
          <w:color w:val="4F81BD" w:themeColor="accent1"/>
        </w:rPr>
      </w:pPr>
      <w:r w:rsidRPr="00705D4A">
        <w:rPr>
          <w:rFonts w:eastAsia="宋体" w:cs="Times New Roman"/>
          <w:color w:val="4F81BD" w:themeColor="accent1"/>
        </w:rPr>
        <w:t>e.g., recording observations, administering surveys, obtaining medical histories</w:t>
      </w:r>
    </w:p>
    <w:p w:rsidR="002D4690" w:rsidRPr="00705D4A" w:rsidRDefault="002D4690" w:rsidP="002E4EDC">
      <w:pPr>
        <w:numPr>
          <w:ilvl w:val="1"/>
          <w:numId w:val="1"/>
        </w:numPr>
        <w:contextualSpacing/>
        <w:rPr>
          <w:rFonts w:eastAsia="宋体" w:cs="Times New Roman"/>
        </w:rPr>
      </w:pPr>
      <w:r w:rsidRPr="00705D4A">
        <w:rPr>
          <w:rFonts w:eastAsia="宋体" w:cs="Times New Roman"/>
        </w:rPr>
        <w:t>Perform</w:t>
      </w:r>
      <w:r w:rsidR="00D01C5E" w:rsidRPr="00705D4A">
        <w:rPr>
          <w:rFonts w:eastAsia="宋体" w:cs="Times New Roman"/>
        </w:rPr>
        <w:t>ing</w:t>
      </w:r>
      <w:r w:rsidRPr="00705D4A">
        <w:rPr>
          <w:rFonts w:eastAsia="宋体" w:cs="Times New Roman"/>
        </w:rPr>
        <w:t xml:space="preserve"> </w:t>
      </w:r>
      <w:r w:rsidR="00D4325F" w:rsidRPr="00705D4A">
        <w:rPr>
          <w:rFonts w:eastAsia="宋体" w:cs="Times New Roman"/>
        </w:rPr>
        <w:t xml:space="preserve">invasive study </w:t>
      </w:r>
      <w:r w:rsidR="00C043B3" w:rsidRPr="00705D4A">
        <w:rPr>
          <w:rFonts w:eastAsia="宋体" w:cs="Times New Roman"/>
        </w:rPr>
        <w:t xml:space="preserve">activities </w:t>
      </w:r>
    </w:p>
    <w:p w:rsidR="004B5400" w:rsidRPr="00705D4A" w:rsidRDefault="004B5400" w:rsidP="004B5400">
      <w:pPr>
        <w:ind w:left="2520"/>
        <w:contextualSpacing/>
        <w:rPr>
          <w:rFonts w:eastAsia="宋体" w:cs="Times New Roman"/>
          <w:color w:val="4F81BD" w:themeColor="accent1"/>
        </w:rPr>
      </w:pPr>
      <w:r w:rsidRPr="00705D4A">
        <w:rPr>
          <w:rFonts w:eastAsia="宋体" w:cs="Times New Roman"/>
          <w:color w:val="4F81BD" w:themeColor="accent1"/>
        </w:rPr>
        <w:t>e.g., drawing blood, collecting tissue samples</w:t>
      </w:r>
    </w:p>
    <w:p w:rsidR="002E4EDC" w:rsidRPr="00705D4A" w:rsidRDefault="002E4EDC" w:rsidP="00C043B3">
      <w:pPr>
        <w:numPr>
          <w:ilvl w:val="1"/>
          <w:numId w:val="1"/>
        </w:numPr>
        <w:contextualSpacing/>
        <w:rPr>
          <w:rFonts w:eastAsia="宋体" w:cs="Times New Roman"/>
        </w:rPr>
      </w:pPr>
      <w:r w:rsidRPr="00705D4A">
        <w:rPr>
          <w:rFonts w:eastAsia="宋体" w:cs="Times New Roman"/>
        </w:rPr>
        <w:lastRenderedPageBreak/>
        <w:t>Managing investigational product</w:t>
      </w:r>
      <w:r w:rsidR="00687A9F" w:rsidRPr="00705D4A">
        <w:rPr>
          <w:rFonts w:eastAsia="宋体" w:cs="Times New Roman"/>
        </w:rPr>
        <w:t xml:space="preserve"> </w:t>
      </w:r>
    </w:p>
    <w:p w:rsidR="00687A9F" w:rsidRPr="00705D4A" w:rsidRDefault="00687A9F" w:rsidP="00687A9F">
      <w:pPr>
        <w:ind w:left="2520"/>
        <w:contextualSpacing/>
        <w:rPr>
          <w:rFonts w:eastAsia="宋体" w:cs="Times New Roman"/>
          <w:color w:val="4F81BD" w:themeColor="accent1"/>
        </w:rPr>
      </w:pPr>
      <w:r w:rsidRPr="00705D4A">
        <w:rPr>
          <w:rFonts w:eastAsia="宋体" w:cs="Times New Roman"/>
          <w:color w:val="4F81BD" w:themeColor="accent1"/>
        </w:rPr>
        <w:t>e.g., receiving, storing, dispensing, reconciling investigational product</w:t>
      </w:r>
    </w:p>
    <w:p w:rsidR="002E4EDC" w:rsidRPr="00705D4A" w:rsidRDefault="00183E71" w:rsidP="002E4EDC">
      <w:pPr>
        <w:numPr>
          <w:ilvl w:val="1"/>
          <w:numId w:val="1"/>
        </w:numPr>
        <w:contextualSpacing/>
        <w:rPr>
          <w:rFonts w:eastAsia="宋体" w:cs="Times New Roman"/>
        </w:rPr>
      </w:pPr>
      <w:r w:rsidRPr="00705D4A">
        <w:rPr>
          <w:rFonts w:eastAsia="宋体" w:cs="Times New Roman"/>
        </w:rPr>
        <w:t>Managing data</w:t>
      </w:r>
    </w:p>
    <w:p w:rsidR="005762FD" w:rsidRPr="00705D4A" w:rsidRDefault="00183E71" w:rsidP="005762FD">
      <w:pPr>
        <w:ind w:left="2520"/>
        <w:contextualSpacing/>
        <w:rPr>
          <w:rFonts w:eastAsia="宋体" w:cs="Times New Roman"/>
          <w:color w:val="4F81BD" w:themeColor="accent1"/>
        </w:rPr>
      </w:pPr>
      <w:r w:rsidRPr="00705D4A">
        <w:rPr>
          <w:rFonts w:eastAsia="宋体" w:cs="Times New Roman"/>
          <w:color w:val="4F81BD" w:themeColor="accent1"/>
        </w:rPr>
        <w:t>e.g., entering CRFs, completing queries</w:t>
      </w:r>
    </w:p>
    <w:p w:rsidR="002E4EDC" w:rsidRPr="00705D4A" w:rsidRDefault="005762FD" w:rsidP="002E4EDC">
      <w:pPr>
        <w:numPr>
          <w:ilvl w:val="1"/>
          <w:numId w:val="1"/>
        </w:numPr>
        <w:contextualSpacing/>
        <w:rPr>
          <w:rFonts w:eastAsia="宋体" w:cs="Times New Roman"/>
        </w:rPr>
      </w:pPr>
      <w:r w:rsidRPr="00705D4A">
        <w:rPr>
          <w:rFonts w:eastAsia="宋体" w:cs="Times New Roman"/>
        </w:rPr>
        <w:t>Receiving Confidential Information/Materials</w:t>
      </w:r>
    </w:p>
    <w:p w:rsidR="005762FD" w:rsidRPr="00705D4A" w:rsidRDefault="005762FD" w:rsidP="005762FD">
      <w:pPr>
        <w:ind w:left="2520"/>
        <w:contextualSpacing/>
        <w:rPr>
          <w:rFonts w:eastAsia="宋体" w:cs="Times New Roman"/>
          <w:color w:val="4F81BD" w:themeColor="accent1"/>
        </w:rPr>
      </w:pPr>
      <w:r w:rsidRPr="00705D4A">
        <w:rPr>
          <w:rFonts w:eastAsia="宋体" w:cs="Times New Roman"/>
          <w:color w:val="4F81BD" w:themeColor="accent1"/>
        </w:rPr>
        <w:t>For CDAs and MTAs</w:t>
      </w:r>
    </w:p>
    <w:p w:rsidR="000F5ED3" w:rsidRPr="00705D4A" w:rsidRDefault="005762FD" w:rsidP="000F5ED3">
      <w:pPr>
        <w:numPr>
          <w:ilvl w:val="1"/>
          <w:numId w:val="1"/>
        </w:numPr>
        <w:contextualSpacing/>
        <w:rPr>
          <w:rFonts w:eastAsia="宋体" w:cs="Times New Roman"/>
        </w:rPr>
      </w:pPr>
      <w:r w:rsidRPr="00705D4A">
        <w:rPr>
          <w:rFonts w:eastAsia="宋体" w:cs="Times New Roman"/>
        </w:rPr>
        <w:t>Providing Confidential Information/Materials</w:t>
      </w:r>
    </w:p>
    <w:p w:rsidR="005762FD" w:rsidRPr="00705D4A" w:rsidRDefault="005762FD" w:rsidP="005762FD">
      <w:pPr>
        <w:ind w:left="2520"/>
        <w:contextualSpacing/>
        <w:rPr>
          <w:rFonts w:eastAsia="宋体" w:cs="Times New Roman"/>
          <w:color w:val="4F81BD" w:themeColor="accent1"/>
        </w:rPr>
      </w:pPr>
      <w:r w:rsidRPr="00705D4A">
        <w:rPr>
          <w:rFonts w:eastAsia="宋体" w:cs="Times New Roman"/>
          <w:color w:val="4F81BD" w:themeColor="accent1"/>
        </w:rPr>
        <w:t>For CDAs and MTAs</w:t>
      </w:r>
    </w:p>
    <w:p w:rsidR="00F664BE" w:rsidRPr="00705D4A" w:rsidRDefault="00551F8E" w:rsidP="007A1835">
      <w:pPr>
        <w:numPr>
          <w:ilvl w:val="1"/>
          <w:numId w:val="1"/>
        </w:numPr>
        <w:contextualSpacing/>
        <w:rPr>
          <w:rFonts w:eastAsia="宋体" w:cs="Times New Roman"/>
        </w:rPr>
      </w:pPr>
      <w:r w:rsidRPr="00705D4A">
        <w:rPr>
          <w:rFonts w:eastAsia="宋体" w:cs="Times New Roman"/>
        </w:rPr>
        <w:t>Receiving  Limited Data Set under DUA</w:t>
      </w:r>
    </w:p>
    <w:p w:rsidR="00782FF0" w:rsidRPr="00705D4A" w:rsidRDefault="00782FF0" w:rsidP="00782FF0">
      <w:pPr>
        <w:ind w:left="2520"/>
        <w:contextualSpacing/>
        <w:rPr>
          <w:rFonts w:eastAsia="宋体" w:cs="Times New Roman"/>
          <w:color w:val="4F81BD" w:themeColor="accent1"/>
        </w:rPr>
      </w:pPr>
      <w:r w:rsidRPr="00705D4A">
        <w:rPr>
          <w:rFonts w:eastAsia="宋体" w:cs="Times New Roman"/>
          <w:color w:val="4F81BD" w:themeColor="accent1"/>
        </w:rPr>
        <w:t>For Data Use Agreements</w:t>
      </w:r>
    </w:p>
    <w:p w:rsidR="00551F8E" w:rsidRPr="00705D4A" w:rsidRDefault="00551F8E" w:rsidP="007A1835">
      <w:pPr>
        <w:numPr>
          <w:ilvl w:val="1"/>
          <w:numId w:val="1"/>
        </w:numPr>
        <w:contextualSpacing/>
        <w:rPr>
          <w:rFonts w:eastAsia="宋体" w:cs="Times New Roman"/>
        </w:rPr>
      </w:pPr>
      <w:r w:rsidRPr="00705D4A">
        <w:rPr>
          <w:rFonts w:eastAsia="宋体" w:cs="Times New Roman"/>
        </w:rPr>
        <w:t>Providing Limited Data Set under DUA</w:t>
      </w:r>
    </w:p>
    <w:p w:rsidR="00782FF0" w:rsidRPr="00705D4A" w:rsidRDefault="00782FF0" w:rsidP="00782FF0">
      <w:pPr>
        <w:ind w:left="2520"/>
        <w:contextualSpacing/>
        <w:rPr>
          <w:rFonts w:eastAsia="宋体" w:cs="Times New Roman"/>
          <w:color w:val="4F81BD" w:themeColor="accent1"/>
        </w:rPr>
      </w:pPr>
      <w:r w:rsidRPr="00705D4A">
        <w:rPr>
          <w:rFonts w:eastAsia="宋体" w:cs="Times New Roman"/>
          <w:color w:val="4F81BD" w:themeColor="accent1"/>
        </w:rPr>
        <w:t>For Data Use Agreements</w:t>
      </w:r>
    </w:p>
    <w:p w:rsidR="00551F8E" w:rsidRPr="00705D4A" w:rsidRDefault="00551F8E" w:rsidP="007A1835">
      <w:pPr>
        <w:numPr>
          <w:ilvl w:val="1"/>
          <w:numId w:val="1"/>
        </w:numPr>
        <w:contextualSpacing/>
        <w:rPr>
          <w:rFonts w:eastAsia="宋体" w:cs="Times New Roman"/>
        </w:rPr>
      </w:pPr>
      <w:r w:rsidRPr="00705D4A">
        <w:rPr>
          <w:rFonts w:eastAsia="宋体" w:cs="Times New Roman"/>
        </w:rPr>
        <w:t>Performing regulatory duties</w:t>
      </w:r>
    </w:p>
    <w:p w:rsidR="00782FF0" w:rsidRPr="00705D4A" w:rsidRDefault="00782FF0" w:rsidP="00782FF0">
      <w:pPr>
        <w:ind w:left="2520"/>
        <w:contextualSpacing/>
        <w:rPr>
          <w:rFonts w:eastAsia="宋体" w:cs="Times New Roman"/>
          <w:color w:val="4F81BD" w:themeColor="accent1"/>
        </w:rPr>
      </w:pPr>
      <w:r w:rsidRPr="00705D4A">
        <w:rPr>
          <w:rFonts w:eastAsia="宋体" w:cs="Times New Roman"/>
          <w:color w:val="4F81BD" w:themeColor="accent1"/>
        </w:rPr>
        <w:t>e.g., assessing UPIRTOs, documenting deviations</w:t>
      </w:r>
    </w:p>
    <w:p w:rsidR="00551F8E" w:rsidRPr="00705D4A" w:rsidRDefault="00551F8E" w:rsidP="007A1835">
      <w:pPr>
        <w:numPr>
          <w:ilvl w:val="1"/>
          <w:numId w:val="1"/>
        </w:numPr>
        <w:contextualSpacing/>
        <w:rPr>
          <w:rFonts w:eastAsia="宋体" w:cs="Times New Roman"/>
        </w:rPr>
      </w:pPr>
      <w:r w:rsidRPr="00705D4A">
        <w:rPr>
          <w:rFonts w:eastAsia="宋体" w:cs="Times New Roman"/>
        </w:rPr>
        <w:t>Advising student research</w:t>
      </w:r>
    </w:p>
    <w:p w:rsidR="00782FF0" w:rsidRPr="00705D4A" w:rsidRDefault="00782FF0" w:rsidP="00782FF0">
      <w:pPr>
        <w:ind w:left="2520"/>
        <w:contextualSpacing/>
        <w:rPr>
          <w:rFonts w:eastAsia="宋体" w:cs="Times New Roman"/>
          <w:color w:val="4F81BD" w:themeColor="accent1"/>
        </w:rPr>
      </w:pPr>
      <w:r w:rsidRPr="00705D4A">
        <w:rPr>
          <w:rFonts w:eastAsia="宋体" w:cs="Times New Roman"/>
          <w:color w:val="4F81BD" w:themeColor="accent1"/>
        </w:rPr>
        <w:t>e.g., guiding studies initiated by fellows, residents, post-docs</w:t>
      </w:r>
    </w:p>
    <w:p w:rsidR="00551F8E" w:rsidRPr="00705D4A" w:rsidRDefault="00551F8E" w:rsidP="007A1835">
      <w:pPr>
        <w:numPr>
          <w:ilvl w:val="1"/>
          <w:numId w:val="1"/>
        </w:numPr>
        <w:contextualSpacing/>
        <w:rPr>
          <w:rFonts w:eastAsia="宋体" w:cs="Times New Roman"/>
        </w:rPr>
      </w:pPr>
      <w:r w:rsidRPr="00705D4A">
        <w:rPr>
          <w:rFonts w:eastAsia="宋体" w:cs="Times New Roman"/>
        </w:rPr>
        <w:t>Primary Budget Manager</w:t>
      </w:r>
    </w:p>
    <w:p w:rsidR="00782FF0" w:rsidRPr="00705D4A" w:rsidRDefault="00782FF0" w:rsidP="00782FF0">
      <w:pPr>
        <w:ind w:left="2520"/>
        <w:contextualSpacing/>
        <w:rPr>
          <w:rFonts w:eastAsia="宋体" w:cs="Times New Roman"/>
          <w:color w:val="4F81BD" w:themeColor="accent1"/>
        </w:rPr>
      </w:pPr>
      <w:proofErr w:type="gramStart"/>
      <w:r w:rsidRPr="00705D4A">
        <w:rPr>
          <w:rFonts w:eastAsia="宋体" w:cs="Times New Roman"/>
          <w:color w:val="4F81BD" w:themeColor="accent1"/>
        </w:rPr>
        <w:t>e.g., budget development, budget negotiation with Sponsor, completion of Sponsor’s budget exhibit, terms and conditions with the Financial and Legal Units.</w:t>
      </w:r>
      <w:proofErr w:type="gramEnd"/>
    </w:p>
    <w:p w:rsidR="00551F8E" w:rsidRPr="00705D4A" w:rsidRDefault="00551F8E" w:rsidP="007A1835">
      <w:pPr>
        <w:numPr>
          <w:ilvl w:val="1"/>
          <w:numId w:val="1"/>
        </w:numPr>
        <w:contextualSpacing/>
        <w:rPr>
          <w:rFonts w:eastAsia="宋体" w:cs="Times New Roman"/>
        </w:rPr>
      </w:pPr>
      <w:r w:rsidRPr="00705D4A">
        <w:rPr>
          <w:rFonts w:eastAsia="宋体" w:cs="Times New Roman"/>
        </w:rPr>
        <w:t>Budget Manager</w:t>
      </w:r>
    </w:p>
    <w:p w:rsidR="00551F8E" w:rsidRPr="00705D4A" w:rsidRDefault="00551F8E" w:rsidP="007A1835">
      <w:pPr>
        <w:numPr>
          <w:ilvl w:val="1"/>
          <w:numId w:val="1"/>
        </w:numPr>
        <w:contextualSpacing/>
        <w:rPr>
          <w:rFonts w:eastAsia="宋体" w:cs="Times New Roman"/>
        </w:rPr>
      </w:pPr>
      <w:r w:rsidRPr="00705D4A">
        <w:rPr>
          <w:rFonts w:eastAsia="宋体" w:cs="Times New Roman"/>
        </w:rPr>
        <w:t>Budget Administrator</w:t>
      </w:r>
    </w:p>
    <w:p w:rsidR="00782FF0" w:rsidRPr="00705D4A" w:rsidRDefault="00782FF0" w:rsidP="00782FF0">
      <w:pPr>
        <w:ind w:left="2520"/>
        <w:contextualSpacing/>
        <w:rPr>
          <w:rFonts w:eastAsia="宋体" w:cs="Times New Roman"/>
          <w:color w:val="4F81BD" w:themeColor="accent1"/>
        </w:rPr>
      </w:pPr>
      <w:r w:rsidRPr="00705D4A">
        <w:rPr>
          <w:rFonts w:eastAsia="宋体" w:cs="Times New Roman"/>
          <w:color w:val="4F81BD" w:themeColor="accent1"/>
        </w:rPr>
        <w:t xml:space="preserve">e.g., billing recondition, </w:t>
      </w:r>
      <w:proofErr w:type="gramStart"/>
      <w:r w:rsidRPr="00705D4A">
        <w:rPr>
          <w:rFonts w:eastAsia="宋体" w:cs="Times New Roman"/>
          <w:color w:val="4F81BD" w:themeColor="accent1"/>
        </w:rPr>
        <w:t>Invoicing</w:t>
      </w:r>
      <w:proofErr w:type="gramEnd"/>
      <w:r w:rsidRPr="00705D4A">
        <w:rPr>
          <w:rFonts w:eastAsia="宋体" w:cs="Times New Roman"/>
          <w:color w:val="4F81BD" w:themeColor="accent1"/>
        </w:rPr>
        <w:t xml:space="preserve"> the Sponsor for payment, managing the research study account</w:t>
      </w:r>
    </w:p>
    <w:p w:rsidR="00551F8E" w:rsidRPr="00705D4A" w:rsidRDefault="00551F8E" w:rsidP="007A1835">
      <w:pPr>
        <w:numPr>
          <w:ilvl w:val="1"/>
          <w:numId w:val="1"/>
        </w:numPr>
        <w:contextualSpacing/>
        <w:rPr>
          <w:rFonts w:eastAsia="宋体" w:cs="Times New Roman"/>
        </w:rPr>
      </w:pPr>
      <w:r w:rsidRPr="00705D4A">
        <w:rPr>
          <w:rFonts w:eastAsia="宋体" w:cs="Times New Roman"/>
        </w:rPr>
        <w:t>Data Analysis</w:t>
      </w:r>
    </w:p>
    <w:p w:rsidR="00551F8E" w:rsidRPr="00705D4A" w:rsidRDefault="00551F8E" w:rsidP="007A1835">
      <w:pPr>
        <w:numPr>
          <w:ilvl w:val="1"/>
          <w:numId w:val="1"/>
        </w:numPr>
        <w:contextualSpacing/>
        <w:rPr>
          <w:rFonts w:eastAsia="宋体" w:cs="Times New Roman"/>
        </w:rPr>
      </w:pPr>
      <w:r w:rsidRPr="00705D4A">
        <w:rPr>
          <w:rFonts w:eastAsia="宋体" w:cs="Times New Roman"/>
        </w:rPr>
        <w:t>Research Not Involving Human Subjects</w:t>
      </w:r>
    </w:p>
    <w:p w:rsidR="00551F8E" w:rsidRPr="00705D4A" w:rsidRDefault="00551F8E" w:rsidP="007A1835">
      <w:pPr>
        <w:numPr>
          <w:ilvl w:val="1"/>
          <w:numId w:val="1"/>
        </w:numPr>
        <w:contextualSpacing/>
        <w:rPr>
          <w:rFonts w:eastAsia="宋体" w:cs="Times New Roman"/>
        </w:rPr>
      </w:pPr>
      <w:r w:rsidRPr="00705D4A">
        <w:rPr>
          <w:rFonts w:eastAsia="宋体" w:cs="Times New Roman"/>
        </w:rPr>
        <w:t>EMR Study Contact</w:t>
      </w:r>
    </w:p>
    <w:p w:rsidR="00782FF0" w:rsidRPr="00705D4A" w:rsidRDefault="00782FF0" w:rsidP="00782FF0">
      <w:pPr>
        <w:ind w:left="2520"/>
        <w:contextualSpacing/>
        <w:rPr>
          <w:rFonts w:eastAsia="宋体" w:cs="Times New Roman"/>
          <w:color w:val="4F81BD" w:themeColor="accent1"/>
        </w:rPr>
      </w:pPr>
      <w:r w:rsidRPr="00705D4A">
        <w:rPr>
          <w:rFonts w:eastAsia="宋体" w:cs="Times New Roman"/>
          <w:color w:val="4F81BD" w:themeColor="accent1"/>
        </w:rPr>
        <w:t xml:space="preserve">EMR study contact information will auto-populate in </w:t>
      </w:r>
      <w:proofErr w:type="spellStart"/>
      <w:r w:rsidRPr="00705D4A">
        <w:rPr>
          <w:rFonts w:eastAsia="宋体" w:cs="Times New Roman"/>
          <w:color w:val="4F81BD" w:themeColor="accent1"/>
        </w:rPr>
        <w:t>UConnect</w:t>
      </w:r>
      <w:proofErr w:type="spellEnd"/>
      <w:r w:rsidRPr="00705D4A">
        <w:rPr>
          <w:rFonts w:eastAsia="宋体" w:cs="Times New Roman"/>
          <w:color w:val="4F81BD" w:themeColor="accent1"/>
        </w:rPr>
        <w:t xml:space="preserve"> (Epic) description field.  This contract information will display in the </w:t>
      </w:r>
      <w:proofErr w:type="spellStart"/>
      <w:r w:rsidRPr="00705D4A">
        <w:rPr>
          <w:rFonts w:eastAsia="宋体" w:cs="Times New Roman"/>
          <w:color w:val="4F81BD" w:themeColor="accent1"/>
        </w:rPr>
        <w:t>eMR</w:t>
      </w:r>
      <w:proofErr w:type="spellEnd"/>
      <w:r w:rsidRPr="00705D4A">
        <w:rPr>
          <w:rFonts w:eastAsia="宋体" w:cs="Times New Roman"/>
          <w:color w:val="4F81BD" w:themeColor="accent1"/>
        </w:rPr>
        <w:t xml:space="preserve"> system for studies requiring a CLARA budget.</w:t>
      </w:r>
    </w:p>
    <w:p w:rsidR="006F446B" w:rsidRPr="00705D4A" w:rsidRDefault="006F446B" w:rsidP="006F77BF">
      <w:pPr>
        <w:pStyle w:val="ListParagraph"/>
        <w:numPr>
          <w:ilvl w:val="0"/>
          <w:numId w:val="1"/>
        </w:numPr>
      </w:pPr>
      <w:r w:rsidRPr="00705D4A">
        <w:t xml:space="preserve">Notifications </w:t>
      </w:r>
      <w:r w:rsidR="00E719B6" w:rsidRPr="00705D4A">
        <w:t>&amp;</w:t>
      </w:r>
      <w:r w:rsidRPr="00705D4A">
        <w:t xml:space="preserve"> </w:t>
      </w:r>
      <w:r w:rsidR="00E719B6" w:rsidRPr="00705D4A">
        <w:t xml:space="preserve"> </w:t>
      </w:r>
      <w:r w:rsidRPr="00705D4A">
        <w:t>Conflicts</w:t>
      </w:r>
    </w:p>
    <w:p w:rsidR="00865494" w:rsidRPr="00705D4A" w:rsidRDefault="006F446B" w:rsidP="006F77BF">
      <w:pPr>
        <w:pStyle w:val="ListParagraph"/>
        <w:numPr>
          <w:ilvl w:val="0"/>
          <w:numId w:val="1"/>
        </w:numPr>
      </w:pPr>
      <w:r w:rsidRPr="00705D4A">
        <w:t xml:space="preserve"> Salary/FTE Estimates</w:t>
      </w:r>
    </w:p>
    <w:p w:rsidR="000642F8" w:rsidRPr="00705D4A" w:rsidRDefault="000642F8" w:rsidP="006F77BF">
      <w:pPr>
        <w:pStyle w:val="ListParagraph"/>
        <w:numPr>
          <w:ilvl w:val="0"/>
          <w:numId w:val="1"/>
        </w:numPr>
      </w:pPr>
      <w:r w:rsidRPr="00705D4A">
        <w:t>Training</w:t>
      </w:r>
    </w:p>
    <w:p w:rsidR="00194A82" w:rsidRPr="00705D4A" w:rsidRDefault="00194A82">
      <w:r w:rsidRPr="00705D4A">
        <w:br w:type="page"/>
      </w:r>
    </w:p>
    <w:p w:rsidR="00865494" w:rsidRPr="00705D4A" w:rsidRDefault="00865494" w:rsidP="00865494">
      <w:r w:rsidRPr="00705D4A">
        <w:rPr>
          <w:highlight w:val="green"/>
        </w:rPr>
        <w:lastRenderedPageBreak/>
        <w:t>Subjects:</w:t>
      </w:r>
    </w:p>
    <w:p w:rsidR="00865494" w:rsidRPr="00705D4A" w:rsidRDefault="002A6AA3" w:rsidP="00BE2D50">
      <w:pPr>
        <w:pStyle w:val="ListParagraph"/>
        <w:numPr>
          <w:ilvl w:val="0"/>
          <w:numId w:val="8"/>
        </w:numPr>
      </w:pPr>
      <w:r w:rsidRPr="00705D4A">
        <w:t xml:space="preserve">Provide the total number of </w:t>
      </w:r>
      <w:r w:rsidR="00261B2E" w:rsidRPr="00705D4A">
        <w:t>subjects</w:t>
      </w:r>
      <w:r w:rsidRPr="00705D4A">
        <w:t xml:space="preserve"> (or number of participant records, specimens, etc.) for whom you are seeking UAMS IRB</w:t>
      </w:r>
      <w:r w:rsidR="00226B7F" w:rsidRPr="00705D4A">
        <w:t xml:space="preserve"> oversight</w:t>
      </w:r>
      <w:r w:rsidR="00B066A7" w:rsidRPr="00705D4A">
        <w:t>.</w:t>
      </w:r>
      <w:r w:rsidR="00865494" w:rsidRPr="00705D4A">
        <w:t xml:space="preserve"> </w:t>
      </w:r>
    </w:p>
    <w:p w:rsidR="00E5098E" w:rsidRPr="00705D4A" w:rsidRDefault="002A6AA3" w:rsidP="009A7EE3">
      <w:pPr>
        <w:ind w:left="360"/>
        <w:rPr>
          <w:color w:val="4F81BD" w:themeColor="accent1"/>
        </w:rPr>
      </w:pPr>
      <w:r w:rsidRPr="00705D4A">
        <w:rPr>
          <w:color w:val="4F81BD" w:themeColor="accent1"/>
        </w:rPr>
        <w:t xml:space="preserve">The number of </w:t>
      </w:r>
      <w:r w:rsidR="00261B2E" w:rsidRPr="00705D4A">
        <w:rPr>
          <w:color w:val="4F81BD" w:themeColor="accent1"/>
        </w:rPr>
        <w:t xml:space="preserve">subjects </w:t>
      </w:r>
      <w:r w:rsidRPr="00705D4A">
        <w:rPr>
          <w:color w:val="4F81BD" w:themeColor="accent1"/>
        </w:rPr>
        <w:t>is defined as the number of individuals who agree to participate (i.e., those who provide consent or whose records are accessed, etc.) even if all do not prove eligible or complete the study. The total number of research participants may be increased only with prior IRB approval</w:t>
      </w:r>
      <w:r w:rsidR="00E5098E" w:rsidRPr="00705D4A">
        <w:rPr>
          <w:color w:val="4F81BD" w:themeColor="accent1"/>
        </w:rPr>
        <w:t>.</w:t>
      </w:r>
    </w:p>
    <w:p w:rsidR="00D16806" w:rsidRPr="00705D4A" w:rsidRDefault="00D16806" w:rsidP="009A7EE3">
      <w:pPr>
        <w:ind w:left="360"/>
        <w:rPr>
          <w:color w:val="4F81BD" w:themeColor="accent1"/>
        </w:rPr>
      </w:pPr>
      <w:r w:rsidRPr="00705D4A">
        <w:rPr>
          <w:color w:val="4F81BD" w:themeColor="accent1"/>
        </w:rPr>
        <w:t>For HUDs, provide the total number of patients who will be receiving treatment or diagnosis involving the device.</w:t>
      </w:r>
    </w:p>
    <w:p w:rsidR="004D47D6" w:rsidRPr="00705D4A" w:rsidRDefault="00653BD2" w:rsidP="00BE2D50">
      <w:pPr>
        <w:pStyle w:val="ListParagraph"/>
        <w:numPr>
          <w:ilvl w:val="0"/>
          <w:numId w:val="8"/>
        </w:numPr>
      </w:pPr>
      <w:r w:rsidRPr="00705D4A">
        <w:t xml:space="preserve"> </w:t>
      </w:r>
      <w:r w:rsidR="004D47D6" w:rsidRPr="00705D4A">
        <w:t>[</w:t>
      </w:r>
      <w:r w:rsidR="004D47D6" w:rsidRPr="00705D4A">
        <w:rPr>
          <w:highlight w:val="yellow"/>
        </w:rPr>
        <w:t>If multiple site study</w:t>
      </w:r>
      <w:r w:rsidR="004D47D6" w:rsidRPr="00705D4A">
        <w:t xml:space="preserve">] What is the total </w:t>
      </w:r>
      <w:r w:rsidR="00D12A59" w:rsidRPr="00705D4A">
        <w:t>subject</w:t>
      </w:r>
      <w:r w:rsidR="004D47D6" w:rsidRPr="00705D4A">
        <w:t xml:space="preserve"> accrual goal for all sites for this study</w:t>
      </w:r>
      <w:r w:rsidR="007963E9" w:rsidRPr="00705D4A">
        <w:t xml:space="preserve"> (if available)</w:t>
      </w:r>
      <w:r w:rsidR="004D47D6" w:rsidRPr="00705D4A">
        <w:t>?</w:t>
      </w:r>
      <w:r w:rsidR="00C202F7" w:rsidRPr="00705D4A">
        <w:t xml:space="preserve"> </w:t>
      </w:r>
    </w:p>
    <w:p w:rsidR="007963E9" w:rsidRPr="00705D4A" w:rsidRDefault="007963E9" w:rsidP="00EF1042">
      <w:pPr>
        <w:pStyle w:val="ListParagraph"/>
        <w:ind w:left="1440"/>
      </w:pPr>
    </w:p>
    <w:p w:rsidR="002222D4" w:rsidRPr="00705D4A" w:rsidRDefault="002222D4" w:rsidP="00BE2D50">
      <w:pPr>
        <w:pStyle w:val="ListParagraph"/>
        <w:numPr>
          <w:ilvl w:val="0"/>
          <w:numId w:val="8"/>
        </w:numPr>
      </w:pPr>
      <w:r w:rsidRPr="00705D4A">
        <w:t>What age range(s) do the subjects fall into?</w:t>
      </w:r>
    </w:p>
    <w:p w:rsidR="002222D4" w:rsidRPr="00705D4A" w:rsidRDefault="002222D4" w:rsidP="00BE2D50">
      <w:pPr>
        <w:pStyle w:val="ListParagraph"/>
        <w:numPr>
          <w:ilvl w:val="3"/>
          <w:numId w:val="6"/>
        </w:numPr>
      </w:pPr>
      <w:r w:rsidRPr="00705D4A">
        <w:t>In utero</w:t>
      </w:r>
    </w:p>
    <w:p w:rsidR="002222D4" w:rsidRPr="00705D4A" w:rsidRDefault="002222D4" w:rsidP="00BE2D50">
      <w:pPr>
        <w:pStyle w:val="ListParagraph"/>
        <w:numPr>
          <w:ilvl w:val="3"/>
          <w:numId w:val="6"/>
        </w:numPr>
      </w:pPr>
      <w:r w:rsidRPr="00705D4A">
        <w:t>Birth-6 years old</w:t>
      </w:r>
    </w:p>
    <w:p w:rsidR="002222D4" w:rsidRPr="00705D4A" w:rsidRDefault="002222D4" w:rsidP="00BE2D50">
      <w:pPr>
        <w:pStyle w:val="ListParagraph"/>
        <w:numPr>
          <w:ilvl w:val="3"/>
          <w:numId w:val="6"/>
        </w:numPr>
      </w:pPr>
      <w:r w:rsidRPr="00705D4A">
        <w:t>7-17 years old</w:t>
      </w:r>
    </w:p>
    <w:p w:rsidR="002222D4" w:rsidRPr="00705D4A" w:rsidRDefault="002222D4" w:rsidP="00BE2D50">
      <w:pPr>
        <w:pStyle w:val="ListParagraph"/>
        <w:numPr>
          <w:ilvl w:val="3"/>
          <w:numId w:val="6"/>
        </w:numPr>
      </w:pPr>
      <w:r w:rsidRPr="00705D4A">
        <w:t>18+ years old</w:t>
      </w:r>
    </w:p>
    <w:p w:rsidR="00670B44" w:rsidRPr="00705D4A" w:rsidRDefault="00670B44" w:rsidP="009A7EE3">
      <w:pPr>
        <w:ind w:left="360"/>
        <w:rPr>
          <w:color w:val="4F81BD" w:themeColor="accent1"/>
        </w:rPr>
      </w:pPr>
      <w:r w:rsidRPr="00705D4A">
        <w:rPr>
          <w:color w:val="4F81BD" w:themeColor="accent1"/>
        </w:rPr>
        <w:t xml:space="preserve">Selection of an age range </w:t>
      </w:r>
      <w:r w:rsidRPr="00705D4A">
        <w:rPr>
          <w:b/>
          <w:color w:val="4F81BD" w:themeColor="accent1"/>
        </w:rPr>
        <w:t>does not necessitate inclusion of that entire age range</w:t>
      </w:r>
      <w:r w:rsidRPr="00705D4A">
        <w:rPr>
          <w:color w:val="4F81BD" w:themeColor="accent1"/>
        </w:rPr>
        <w:t xml:space="preserve"> in the study.</w:t>
      </w:r>
    </w:p>
    <w:p w:rsidR="009A7EE3" w:rsidRPr="00705D4A" w:rsidRDefault="009A7EE3" w:rsidP="009A7EE3">
      <w:pPr>
        <w:ind w:left="360"/>
        <w:rPr>
          <w:color w:val="4F81BD" w:themeColor="accent1"/>
        </w:rPr>
      </w:pPr>
      <w:r w:rsidRPr="00705D4A">
        <w:rPr>
          <w:color w:val="4F81BD" w:themeColor="accent1"/>
        </w:rPr>
        <w:t>For HUDs, please select the age range(s) for patients who will be receiving treatment or diagnosis involving the device.</w:t>
      </w:r>
    </w:p>
    <w:p w:rsidR="009A7EE3" w:rsidRPr="00705D4A" w:rsidRDefault="009A7EE3" w:rsidP="009A7EE3">
      <w:pPr>
        <w:ind w:left="360"/>
      </w:pPr>
      <w:r w:rsidRPr="00705D4A">
        <w:rPr>
          <w:highlight w:val="green"/>
        </w:rPr>
        <w:t>If HUD, go to Drugs/Devices (skip HIPAA, Consent, Risks, Data and Safety Monitoring, Miscellaneous)</w:t>
      </w:r>
    </w:p>
    <w:p w:rsidR="00A17115" w:rsidRPr="00705D4A" w:rsidRDefault="004A60BD" w:rsidP="00BE2D50">
      <w:pPr>
        <w:pStyle w:val="ListParagraph"/>
        <w:numPr>
          <w:ilvl w:val="0"/>
          <w:numId w:val="8"/>
        </w:numPr>
      </w:pPr>
      <w:r w:rsidRPr="00705D4A">
        <w:t>[</w:t>
      </w:r>
      <w:r w:rsidRPr="00705D4A">
        <w:rPr>
          <w:highlight w:val="yellow"/>
        </w:rPr>
        <w:t>If Social/Behavioral/Education Study Type</w:t>
      </w:r>
      <w:r w:rsidRPr="00705D4A">
        <w:t xml:space="preserve">] Name </w:t>
      </w:r>
      <w:r w:rsidR="00CF34AF" w:rsidRPr="00705D4A">
        <w:t xml:space="preserve">and describe </w:t>
      </w:r>
      <w:r w:rsidRPr="00705D4A">
        <w:t>the subject population(s) for the study</w:t>
      </w:r>
      <w:r w:rsidR="00CF34AF" w:rsidRPr="00705D4A">
        <w:t xml:space="preserve">. </w:t>
      </w:r>
    </w:p>
    <w:p w:rsidR="008A2BAE" w:rsidRPr="00705D4A" w:rsidRDefault="008A2BAE" w:rsidP="008A2BAE">
      <w:pPr>
        <w:ind w:left="360"/>
        <w:rPr>
          <w:color w:val="4F81BD" w:themeColor="accent1"/>
          <w:lang w:val="en"/>
        </w:rPr>
      </w:pPr>
      <w:r w:rsidRPr="00705D4A">
        <w:rPr>
          <w:color w:val="4F81BD" w:themeColor="accent1"/>
          <w:lang w:val="en"/>
        </w:rPr>
        <w:t>Subject Population: A group of subjects that share a role relevant to the research (for example, "providers," "community leaders," etc.). A single study may involve multiple subject populations.</w:t>
      </w:r>
    </w:p>
    <w:p w:rsidR="008A2BAE" w:rsidRPr="00705D4A" w:rsidRDefault="008A2BAE" w:rsidP="00BE2D50">
      <w:pPr>
        <w:pStyle w:val="ListParagraph"/>
        <w:numPr>
          <w:ilvl w:val="0"/>
          <w:numId w:val="8"/>
        </w:numPr>
      </w:pPr>
      <w:r w:rsidRPr="00705D4A">
        <w:t xml:space="preserve">Select all of the vulnerable populations that will be, or potentially could be, included in the study: </w:t>
      </w:r>
    </w:p>
    <w:p w:rsidR="008A2BAE" w:rsidRPr="00705D4A" w:rsidRDefault="008A2BAE" w:rsidP="00BE2D50">
      <w:pPr>
        <w:pStyle w:val="ListParagraph"/>
        <w:numPr>
          <w:ilvl w:val="1"/>
          <w:numId w:val="8"/>
        </w:numPr>
      </w:pPr>
      <w:r w:rsidRPr="00705D4A">
        <w:t xml:space="preserve">Pregnant Women </w:t>
      </w:r>
      <w:r w:rsidRPr="00705D4A">
        <w:rPr>
          <w:highlight w:val="yellow"/>
        </w:rPr>
        <w:t>[</w:t>
      </w:r>
      <w:hyperlink w:anchor="AppendixA" w:history="1">
        <w:r w:rsidRPr="00705D4A">
          <w:rPr>
            <w:rStyle w:val="Hyperlink"/>
            <w:highlight w:val="yellow"/>
          </w:rPr>
          <w:t>APPENDIX – A</w:t>
        </w:r>
      </w:hyperlink>
      <w:r w:rsidR="001D3CE0" w:rsidRPr="00705D4A">
        <w:t>]</w:t>
      </w:r>
    </w:p>
    <w:p w:rsidR="008A2BAE" w:rsidRPr="00705D4A" w:rsidRDefault="004C3677" w:rsidP="00BE2D50">
      <w:pPr>
        <w:pStyle w:val="ListParagraph"/>
        <w:numPr>
          <w:ilvl w:val="1"/>
          <w:numId w:val="8"/>
        </w:numPr>
      </w:pPr>
      <w:r w:rsidRPr="00705D4A">
        <w:t>Nonviable Neonates/Neonates of Uncertain Viability</w:t>
      </w:r>
      <w:r w:rsidR="008A2BAE" w:rsidRPr="00705D4A">
        <w:t xml:space="preserve"> </w:t>
      </w:r>
      <w:r w:rsidR="008A2BAE" w:rsidRPr="00705D4A">
        <w:rPr>
          <w:highlight w:val="yellow"/>
        </w:rPr>
        <w:t>(</w:t>
      </w:r>
      <w:hyperlink w:anchor="AppendixB" w:history="1">
        <w:r w:rsidR="008A2BAE" w:rsidRPr="00705D4A">
          <w:rPr>
            <w:rStyle w:val="Hyperlink"/>
            <w:highlight w:val="yellow"/>
          </w:rPr>
          <w:t>APPENDIX – B</w:t>
        </w:r>
      </w:hyperlink>
      <w:r w:rsidR="008A2BAE" w:rsidRPr="00705D4A">
        <w:rPr>
          <w:highlight w:val="yellow"/>
        </w:rPr>
        <w:t>)</w:t>
      </w:r>
      <w:r w:rsidR="001D3CE0" w:rsidRPr="00705D4A">
        <w:t xml:space="preserve"> </w:t>
      </w:r>
    </w:p>
    <w:p w:rsidR="008A2BAE" w:rsidRPr="00705D4A" w:rsidRDefault="008A2BAE" w:rsidP="00BE2D50">
      <w:pPr>
        <w:pStyle w:val="ListParagraph"/>
        <w:numPr>
          <w:ilvl w:val="1"/>
          <w:numId w:val="8"/>
        </w:numPr>
      </w:pPr>
      <w:r w:rsidRPr="00705D4A">
        <w:t xml:space="preserve">Prisoners </w:t>
      </w:r>
      <w:r w:rsidRPr="00705D4A">
        <w:rPr>
          <w:highlight w:val="yellow"/>
        </w:rPr>
        <w:t>(</w:t>
      </w:r>
      <w:hyperlink w:anchor="AppendixD" w:history="1">
        <w:r w:rsidRPr="00705D4A">
          <w:rPr>
            <w:rStyle w:val="Hyperlink"/>
            <w:highlight w:val="yellow"/>
          </w:rPr>
          <w:t>APPENDIX – D</w:t>
        </w:r>
      </w:hyperlink>
      <w:r w:rsidR="001D3CE0" w:rsidRPr="00705D4A">
        <w:t>)</w:t>
      </w:r>
    </w:p>
    <w:p w:rsidR="008A2BAE" w:rsidRPr="00705D4A" w:rsidRDefault="008A2BAE" w:rsidP="00BE2D50">
      <w:pPr>
        <w:pStyle w:val="ListParagraph"/>
        <w:numPr>
          <w:ilvl w:val="1"/>
          <w:numId w:val="8"/>
        </w:numPr>
      </w:pPr>
      <w:r w:rsidRPr="00705D4A">
        <w:t xml:space="preserve">Fetuses </w:t>
      </w:r>
      <w:r w:rsidRPr="00705D4A">
        <w:rPr>
          <w:highlight w:val="yellow"/>
        </w:rPr>
        <w:t>(</w:t>
      </w:r>
      <w:hyperlink w:anchor="AppendixA" w:history="1">
        <w:r w:rsidRPr="00705D4A">
          <w:rPr>
            <w:rStyle w:val="Hyperlink"/>
            <w:highlight w:val="yellow"/>
          </w:rPr>
          <w:t>APPENDIX – A</w:t>
        </w:r>
      </w:hyperlink>
      <w:r w:rsidR="001D3CE0" w:rsidRPr="00705D4A">
        <w:t>)</w:t>
      </w:r>
    </w:p>
    <w:p w:rsidR="008A2BAE" w:rsidRPr="00705D4A" w:rsidRDefault="008A2BAE" w:rsidP="00BE2D50">
      <w:pPr>
        <w:pStyle w:val="ListParagraph"/>
        <w:numPr>
          <w:ilvl w:val="1"/>
          <w:numId w:val="8"/>
        </w:numPr>
      </w:pPr>
      <w:r w:rsidRPr="00705D4A">
        <w:t xml:space="preserve">Children </w:t>
      </w:r>
      <w:r w:rsidRPr="00705D4A">
        <w:rPr>
          <w:highlight w:val="yellow"/>
        </w:rPr>
        <w:t>(</w:t>
      </w:r>
      <w:hyperlink w:anchor="AppendixC" w:history="1">
        <w:r w:rsidRPr="00705D4A">
          <w:rPr>
            <w:rStyle w:val="Hyperlink"/>
            <w:highlight w:val="yellow"/>
          </w:rPr>
          <w:t>APPENDIX – C</w:t>
        </w:r>
      </w:hyperlink>
      <w:r w:rsidR="001D3CE0" w:rsidRPr="00705D4A">
        <w:t>)</w:t>
      </w:r>
    </w:p>
    <w:p w:rsidR="008A2BAE" w:rsidRPr="00705D4A" w:rsidRDefault="008A2BAE" w:rsidP="00BE2D50">
      <w:pPr>
        <w:pStyle w:val="ListParagraph"/>
        <w:numPr>
          <w:ilvl w:val="1"/>
          <w:numId w:val="8"/>
        </w:numPr>
      </w:pPr>
      <w:r w:rsidRPr="00705D4A">
        <w:t xml:space="preserve">Non-English Speaking </w:t>
      </w:r>
      <w:r w:rsidRPr="00705D4A">
        <w:rPr>
          <w:highlight w:val="yellow"/>
        </w:rPr>
        <w:t>(</w:t>
      </w:r>
      <w:hyperlink w:anchor="AppendixE" w:history="1">
        <w:r w:rsidRPr="00705D4A">
          <w:rPr>
            <w:rStyle w:val="Hyperlink"/>
            <w:highlight w:val="yellow"/>
          </w:rPr>
          <w:t>APPENDIX – E</w:t>
        </w:r>
      </w:hyperlink>
      <w:r w:rsidR="001D3CE0" w:rsidRPr="00705D4A">
        <w:t>)</w:t>
      </w:r>
    </w:p>
    <w:p w:rsidR="008A2BAE" w:rsidRPr="00705D4A" w:rsidRDefault="008A2BAE" w:rsidP="00BE2D50">
      <w:pPr>
        <w:pStyle w:val="ListParagraph"/>
        <w:numPr>
          <w:ilvl w:val="1"/>
          <w:numId w:val="8"/>
        </w:numPr>
      </w:pPr>
      <w:r w:rsidRPr="00705D4A">
        <w:t>Wards of the St</w:t>
      </w:r>
      <w:r w:rsidR="001D3CE0" w:rsidRPr="00705D4A">
        <w:t>ate</w:t>
      </w:r>
    </w:p>
    <w:p w:rsidR="008A2BAE" w:rsidRPr="00705D4A" w:rsidRDefault="008A2BAE" w:rsidP="00BE2D50">
      <w:pPr>
        <w:pStyle w:val="ListParagraph"/>
        <w:numPr>
          <w:ilvl w:val="1"/>
          <w:numId w:val="8"/>
        </w:numPr>
      </w:pPr>
      <w:r w:rsidRPr="00705D4A">
        <w:t xml:space="preserve">Cognitively Impaired </w:t>
      </w:r>
      <w:r w:rsidRPr="00705D4A">
        <w:rPr>
          <w:highlight w:val="yellow"/>
        </w:rPr>
        <w:t>(</w:t>
      </w:r>
      <w:hyperlink w:anchor="AppendixF" w:history="1">
        <w:r w:rsidRPr="00705D4A">
          <w:rPr>
            <w:rStyle w:val="Hyperlink"/>
            <w:highlight w:val="yellow"/>
          </w:rPr>
          <w:t>APPENDIX – F</w:t>
        </w:r>
      </w:hyperlink>
      <w:r w:rsidR="001D3CE0" w:rsidRPr="00705D4A">
        <w:t>)</w:t>
      </w:r>
    </w:p>
    <w:p w:rsidR="008A2BAE" w:rsidRPr="00705D4A" w:rsidRDefault="008A2BAE" w:rsidP="00BE2D50">
      <w:pPr>
        <w:pStyle w:val="ListParagraph"/>
        <w:numPr>
          <w:ilvl w:val="1"/>
          <w:numId w:val="8"/>
        </w:numPr>
      </w:pPr>
      <w:r w:rsidRPr="00705D4A">
        <w:t xml:space="preserve">Research Subjects in International Setting </w:t>
      </w:r>
      <w:r w:rsidRPr="00705D4A">
        <w:rPr>
          <w:highlight w:val="yellow"/>
        </w:rPr>
        <w:t>(</w:t>
      </w:r>
      <w:hyperlink w:anchor="AppendixG" w:history="1">
        <w:r w:rsidRPr="00705D4A">
          <w:rPr>
            <w:rStyle w:val="Hyperlink"/>
            <w:highlight w:val="yellow"/>
          </w:rPr>
          <w:t>APPENDIX – G</w:t>
        </w:r>
      </w:hyperlink>
      <w:r w:rsidR="001D3CE0" w:rsidRPr="00705D4A">
        <w:t>)</w:t>
      </w:r>
    </w:p>
    <w:p w:rsidR="008A2BAE" w:rsidRPr="00705D4A" w:rsidRDefault="008A2BAE" w:rsidP="00BE2D50">
      <w:pPr>
        <w:pStyle w:val="ListParagraph"/>
        <w:numPr>
          <w:ilvl w:val="1"/>
          <w:numId w:val="8"/>
        </w:numPr>
      </w:pPr>
      <w:r w:rsidRPr="00705D4A">
        <w:t xml:space="preserve">Unknown (for chart review studies only) </w:t>
      </w:r>
    </w:p>
    <w:p w:rsidR="008A2BAE" w:rsidRPr="00705D4A" w:rsidRDefault="001D3CE0" w:rsidP="00BE2D50">
      <w:pPr>
        <w:pStyle w:val="ListParagraph"/>
        <w:numPr>
          <w:ilvl w:val="1"/>
          <w:numId w:val="8"/>
        </w:numPr>
      </w:pPr>
      <w:r w:rsidRPr="00705D4A">
        <w:lastRenderedPageBreak/>
        <w:t xml:space="preserve">N/A </w:t>
      </w:r>
    </w:p>
    <w:p w:rsidR="002436B7" w:rsidRPr="00705D4A" w:rsidRDefault="002436B7" w:rsidP="008A2BAE">
      <w:pPr>
        <w:ind w:left="360"/>
        <w:rPr>
          <w:color w:val="4F81BD" w:themeColor="accent1"/>
        </w:rPr>
      </w:pPr>
      <w:r w:rsidRPr="00705D4A">
        <w:rPr>
          <w:color w:val="4F81BD" w:themeColor="accent1"/>
        </w:rPr>
        <w:t>A population is potentially included in a study when its members are present in the recruitment pool, and they are not specifically excluded from the study.</w:t>
      </w:r>
    </w:p>
    <w:p w:rsidR="002436B7" w:rsidRPr="00705D4A" w:rsidRDefault="002436B7" w:rsidP="008A2BAE">
      <w:pPr>
        <w:ind w:left="360"/>
        <w:rPr>
          <w:color w:val="4F81BD" w:themeColor="accent1"/>
        </w:rPr>
      </w:pPr>
      <w:r w:rsidRPr="00705D4A">
        <w:rPr>
          <w:color w:val="4F81BD" w:themeColor="accent1"/>
        </w:rPr>
        <w:t>A population is targeted in a study when its members will definitely be selected as study subjects, because of the nature of the research.</w:t>
      </w:r>
    </w:p>
    <w:p w:rsidR="008A2BAE" w:rsidRPr="00705D4A" w:rsidRDefault="008A2BAE" w:rsidP="008A2BAE">
      <w:pPr>
        <w:ind w:left="360"/>
        <w:rPr>
          <w:color w:val="4F81BD" w:themeColor="accent1"/>
        </w:rPr>
      </w:pPr>
      <w:r w:rsidRPr="00705D4A">
        <w:rPr>
          <w:color w:val="4F81BD" w:themeColor="accent1"/>
        </w:rPr>
        <w:t>Pregnancy: The period of time from implantation until delivery. A woman shall be assumed to be pregnant if she exhibits any of the pertinent presumptive signs of pregnancy, such as missed menses, until the results of a pregnancy test are negative or until delivery.</w:t>
      </w:r>
    </w:p>
    <w:p w:rsidR="008A2BAE" w:rsidRPr="00705D4A" w:rsidRDefault="008A2BAE" w:rsidP="008A2BAE">
      <w:pPr>
        <w:ind w:left="360"/>
        <w:rPr>
          <w:color w:val="4F81BD" w:themeColor="accent1"/>
        </w:rPr>
      </w:pPr>
      <w:r w:rsidRPr="00705D4A">
        <w:rPr>
          <w:color w:val="4F81BD" w:themeColor="accent1"/>
        </w:rPr>
        <w:t>Neonate: A newborn</w:t>
      </w:r>
      <w:r w:rsidR="00683CAF" w:rsidRPr="00705D4A">
        <w:rPr>
          <w:color w:val="4F81BD" w:themeColor="accent1"/>
          <w:lang w:val="en"/>
        </w:rPr>
        <w:t>, from birth to four weeks old.</w:t>
      </w:r>
    </w:p>
    <w:p w:rsidR="008A2BAE" w:rsidRPr="00705D4A" w:rsidRDefault="008A2BAE" w:rsidP="008A2BAE">
      <w:pPr>
        <w:ind w:left="360"/>
        <w:rPr>
          <w:color w:val="4F81BD" w:themeColor="accent1"/>
        </w:rPr>
      </w:pPr>
      <w:r w:rsidRPr="00705D4A">
        <w:rPr>
          <w:color w:val="4F81BD" w:themeColor="accent1"/>
        </w:rPr>
        <w:t>Fetus: The product of conception from implantation until delivery.</w:t>
      </w:r>
    </w:p>
    <w:p w:rsidR="008A2BAE" w:rsidRPr="00705D4A" w:rsidRDefault="008A2BAE" w:rsidP="008A2BAE">
      <w:pPr>
        <w:ind w:left="360"/>
        <w:rPr>
          <w:color w:val="4F81BD" w:themeColor="accent1"/>
        </w:rPr>
      </w:pPr>
      <w:r w:rsidRPr="00705D4A">
        <w:rPr>
          <w:color w:val="4F81BD" w:themeColor="accent1"/>
        </w:rPr>
        <w:t>Prisoner: Any individual involuntarily confined or detained in a penal institution. The term is intended to encompass individuals sentenced to such an institution under a criminal or civil statute, individuals detained in other facilities by virtue of statutes or commitment procedures which provide alternatives to criminal prosecution or incarceration in a penal institution, and individuals detained pending arraignment, trial, or sentencing.</w:t>
      </w:r>
    </w:p>
    <w:p w:rsidR="008A2BAE" w:rsidRPr="00705D4A" w:rsidRDefault="008A2BAE" w:rsidP="008A2BAE">
      <w:pPr>
        <w:ind w:left="360"/>
        <w:rPr>
          <w:color w:val="4F81BD" w:themeColor="accent1"/>
        </w:rPr>
      </w:pPr>
      <w:r w:rsidRPr="00705D4A">
        <w:rPr>
          <w:color w:val="4F81BD" w:themeColor="accent1"/>
        </w:rPr>
        <w:t>Children: Persons who have not attained the legal age for consent to treatments or procedures involved in the research, under the applicable law of the jurisdiction in which the research will be conducted.</w:t>
      </w:r>
    </w:p>
    <w:p w:rsidR="008A2BAE" w:rsidRPr="00705D4A" w:rsidRDefault="008A2BAE" w:rsidP="008A2BAE">
      <w:pPr>
        <w:ind w:left="360"/>
        <w:rPr>
          <w:color w:val="4F81BD" w:themeColor="accent1"/>
        </w:rPr>
      </w:pPr>
      <w:r w:rsidRPr="00705D4A">
        <w:rPr>
          <w:color w:val="4F81BD" w:themeColor="accent1"/>
        </w:rPr>
        <w:t>Ward of the State: a child who is placed in the legal custody of the state or other agency, institution, or entity consistent with applicable federal, state, or local law.</w:t>
      </w:r>
    </w:p>
    <w:p w:rsidR="008A2BAE" w:rsidRPr="00705D4A" w:rsidRDefault="008A2BAE" w:rsidP="00683CAF">
      <w:pPr>
        <w:ind w:left="360"/>
        <w:rPr>
          <w:color w:val="4F81BD" w:themeColor="accent1"/>
        </w:rPr>
      </w:pPr>
      <w:r w:rsidRPr="00705D4A">
        <w:rPr>
          <w:color w:val="4F81BD" w:themeColor="accent1"/>
        </w:rPr>
        <w:t xml:space="preserve">Cognitively Impaired: Lacking the capacity to consent, as a result of trauma, mental retardation, some forms of mental illness, or dementia, whether temporary, progressive, or permanent. </w:t>
      </w:r>
    </w:p>
    <w:p w:rsidR="0030735E" w:rsidRPr="00705D4A" w:rsidRDefault="0030735E" w:rsidP="00BE2D50">
      <w:pPr>
        <w:pStyle w:val="ListParagraph"/>
        <w:numPr>
          <w:ilvl w:val="0"/>
          <w:numId w:val="8"/>
        </w:numPr>
      </w:pPr>
      <w:r w:rsidRPr="00705D4A">
        <w:t>Select all of the vulnerable populations that will be targeted for participation in the study:</w:t>
      </w:r>
    </w:p>
    <w:p w:rsidR="0030735E" w:rsidRPr="00705D4A" w:rsidRDefault="0030735E" w:rsidP="00BE2D50">
      <w:pPr>
        <w:pStyle w:val="ListParagraph"/>
        <w:numPr>
          <w:ilvl w:val="1"/>
          <w:numId w:val="29"/>
        </w:numPr>
      </w:pPr>
      <w:r w:rsidRPr="00705D4A">
        <w:t>Pre-K</w:t>
      </w:r>
      <w:r w:rsidR="00605BFA" w:rsidRPr="00705D4A">
        <w:t xml:space="preserve">-12 Students </w:t>
      </w:r>
    </w:p>
    <w:p w:rsidR="0030735E" w:rsidRPr="00705D4A" w:rsidRDefault="00605BFA" w:rsidP="00BE2D50">
      <w:pPr>
        <w:pStyle w:val="ListParagraph"/>
        <w:numPr>
          <w:ilvl w:val="1"/>
          <w:numId w:val="29"/>
        </w:numPr>
      </w:pPr>
      <w:r w:rsidRPr="00705D4A">
        <w:t xml:space="preserve">College Students </w:t>
      </w:r>
    </w:p>
    <w:p w:rsidR="0030735E" w:rsidRPr="00705D4A" w:rsidRDefault="00605BFA" w:rsidP="00BE2D50">
      <w:pPr>
        <w:pStyle w:val="ListParagraph"/>
        <w:numPr>
          <w:ilvl w:val="1"/>
          <w:numId w:val="29"/>
        </w:numPr>
      </w:pPr>
      <w:r w:rsidRPr="00705D4A">
        <w:t>Homeless</w:t>
      </w:r>
    </w:p>
    <w:p w:rsidR="0030735E" w:rsidRPr="00705D4A" w:rsidRDefault="0030735E" w:rsidP="00BE2D50">
      <w:pPr>
        <w:pStyle w:val="ListParagraph"/>
        <w:numPr>
          <w:ilvl w:val="1"/>
          <w:numId w:val="30"/>
        </w:numPr>
      </w:pPr>
      <w:r w:rsidRPr="00705D4A">
        <w:t>Educationally Disadvanta</w:t>
      </w:r>
      <w:r w:rsidR="00605BFA" w:rsidRPr="00705D4A">
        <w:t>ged</w:t>
      </w:r>
    </w:p>
    <w:p w:rsidR="0030735E" w:rsidRPr="00705D4A" w:rsidRDefault="0030735E" w:rsidP="00BE2D50">
      <w:pPr>
        <w:pStyle w:val="ListParagraph"/>
        <w:numPr>
          <w:ilvl w:val="1"/>
          <w:numId w:val="30"/>
        </w:numPr>
      </w:pPr>
      <w:r w:rsidRPr="00705D4A">
        <w:t>Financ</w:t>
      </w:r>
      <w:r w:rsidR="00605BFA" w:rsidRPr="00705D4A">
        <w:t>ially Impaired</w:t>
      </w:r>
    </w:p>
    <w:p w:rsidR="0030735E" w:rsidRPr="00705D4A" w:rsidRDefault="00605BFA" w:rsidP="00BE2D50">
      <w:pPr>
        <w:pStyle w:val="ListParagraph"/>
        <w:numPr>
          <w:ilvl w:val="1"/>
          <w:numId w:val="30"/>
        </w:numPr>
      </w:pPr>
      <w:r w:rsidRPr="00705D4A">
        <w:t>Terminally III</w:t>
      </w:r>
    </w:p>
    <w:p w:rsidR="0030735E" w:rsidRPr="00705D4A" w:rsidRDefault="0030735E" w:rsidP="00BE2D50">
      <w:pPr>
        <w:pStyle w:val="ListParagraph"/>
        <w:numPr>
          <w:ilvl w:val="1"/>
          <w:numId w:val="30"/>
        </w:numPr>
      </w:pPr>
      <w:r w:rsidRPr="00705D4A">
        <w:t>Su</w:t>
      </w:r>
      <w:r w:rsidR="00605BFA" w:rsidRPr="00705D4A">
        <w:t>bstance Abusers</w:t>
      </w:r>
    </w:p>
    <w:p w:rsidR="0030735E" w:rsidRPr="00705D4A" w:rsidRDefault="00605BFA" w:rsidP="00BE2D50">
      <w:pPr>
        <w:pStyle w:val="ListParagraph"/>
        <w:numPr>
          <w:ilvl w:val="1"/>
          <w:numId w:val="30"/>
        </w:numPr>
      </w:pPr>
      <w:r w:rsidRPr="00705D4A">
        <w:t>Minorities</w:t>
      </w:r>
    </w:p>
    <w:p w:rsidR="0030735E" w:rsidRPr="00705D4A" w:rsidRDefault="0030735E" w:rsidP="00BE2D50">
      <w:pPr>
        <w:pStyle w:val="ListParagraph"/>
        <w:numPr>
          <w:ilvl w:val="1"/>
          <w:numId w:val="30"/>
        </w:numPr>
      </w:pPr>
      <w:r w:rsidRPr="00705D4A">
        <w:t>Victi</w:t>
      </w:r>
      <w:r w:rsidR="00605BFA" w:rsidRPr="00705D4A">
        <w:t>ms of Sexual Abuse</w:t>
      </w:r>
    </w:p>
    <w:p w:rsidR="0030735E" w:rsidRPr="00705D4A" w:rsidRDefault="00287201" w:rsidP="00BE2D50">
      <w:pPr>
        <w:pStyle w:val="ListParagraph"/>
        <w:numPr>
          <w:ilvl w:val="1"/>
          <w:numId w:val="30"/>
        </w:numPr>
      </w:pPr>
      <w:r w:rsidRPr="00705D4A">
        <w:t xml:space="preserve">N/A </w:t>
      </w:r>
    </w:p>
    <w:p w:rsidR="00921924" w:rsidRPr="00705D4A" w:rsidRDefault="00921924" w:rsidP="0030735E">
      <w:pPr>
        <w:rPr>
          <w:color w:val="4F81BD" w:themeColor="accent1"/>
        </w:rPr>
      </w:pPr>
      <w:r w:rsidRPr="00705D4A">
        <w:rPr>
          <w:color w:val="4F81BD" w:themeColor="accent1"/>
        </w:rPr>
        <w:lastRenderedPageBreak/>
        <w:t>A population is targeted in a study when its members will definitely be selected as study subjects, because of the nature of the research.</w:t>
      </w:r>
    </w:p>
    <w:p w:rsidR="0030735E" w:rsidRPr="00705D4A" w:rsidRDefault="0030735E" w:rsidP="0030735E">
      <w:pPr>
        <w:rPr>
          <w:color w:val="4F81BD" w:themeColor="accent1"/>
        </w:rPr>
      </w:pPr>
      <w:r w:rsidRPr="00705D4A">
        <w:rPr>
          <w:color w:val="4F81BD" w:themeColor="accent1"/>
        </w:rPr>
        <w:t>Select College Students only if member of study team is targeting his/her own students.</w:t>
      </w:r>
    </w:p>
    <w:p w:rsidR="00874D74" w:rsidRPr="00705D4A" w:rsidRDefault="008A2BAE" w:rsidP="00BE2D50">
      <w:pPr>
        <w:pStyle w:val="ListParagraph"/>
        <w:numPr>
          <w:ilvl w:val="0"/>
          <w:numId w:val="8"/>
        </w:numPr>
      </w:pPr>
      <w:r w:rsidRPr="00705D4A" w:rsidDel="008A2BAE">
        <w:t xml:space="preserve"> </w:t>
      </w:r>
      <w:r w:rsidR="000F13E9" w:rsidRPr="00705D4A">
        <w:rPr>
          <w:highlight w:val="yellow"/>
        </w:rPr>
        <w:t xml:space="preserve">[ONLY IF “PREGNANT </w:t>
      </w:r>
      <w:r w:rsidR="00033BF2" w:rsidRPr="00705D4A">
        <w:rPr>
          <w:highlight w:val="yellow"/>
        </w:rPr>
        <w:t xml:space="preserve">WOMEN </w:t>
      </w:r>
      <w:r w:rsidR="000F13E9" w:rsidRPr="00705D4A">
        <w:rPr>
          <w:highlight w:val="yellow"/>
        </w:rPr>
        <w:t>IS NOT CHECKED”]</w:t>
      </w:r>
      <w:r w:rsidR="000F13E9" w:rsidRPr="00705D4A">
        <w:t xml:space="preserve"> </w:t>
      </w:r>
      <w:r w:rsidR="00A531A6" w:rsidRPr="00705D4A">
        <w:t>Will pregnant women be excluded from p</w:t>
      </w:r>
      <w:r w:rsidR="007F615D">
        <w:t xml:space="preserve">articipation in this research? </w:t>
      </w:r>
    </w:p>
    <w:p w:rsidR="009C676A" w:rsidRPr="00705D4A" w:rsidRDefault="00A531A6" w:rsidP="00BE2D50">
      <w:pPr>
        <w:pStyle w:val="ListParagraph"/>
        <w:numPr>
          <w:ilvl w:val="3"/>
          <w:numId w:val="8"/>
        </w:numPr>
      </w:pPr>
      <w:r w:rsidRPr="00705D4A">
        <w:rPr>
          <w:b/>
        </w:rPr>
        <w:t>If Yes,</w:t>
      </w:r>
      <w:r w:rsidRPr="00705D4A">
        <w:t xml:space="preserve"> </w:t>
      </w:r>
    </w:p>
    <w:p w:rsidR="002C7726" w:rsidRPr="00705D4A" w:rsidRDefault="00C10AEA" w:rsidP="009C676A">
      <w:pPr>
        <w:pStyle w:val="ListParagraph"/>
        <w:ind w:firstLine="720"/>
      </w:pPr>
      <w:r w:rsidRPr="00705D4A">
        <w:t>Explain how the nature of the research requires/justifies their exclusion. Address means of pregnancy screening</w:t>
      </w:r>
      <w:r w:rsidR="004C1BD7" w:rsidRPr="00705D4A">
        <w:t>.</w:t>
      </w:r>
      <w:r w:rsidR="00A531A6" w:rsidRPr="00705D4A">
        <w:t xml:space="preserve"> </w:t>
      </w:r>
    </w:p>
    <w:p w:rsidR="00E6390F" w:rsidRPr="00705D4A" w:rsidRDefault="00E6390F" w:rsidP="00262EBA">
      <w:pPr>
        <w:ind w:left="2520"/>
      </w:pPr>
    </w:p>
    <w:p w:rsidR="002C7726" w:rsidRPr="00705D4A" w:rsidRDefault="002C7726" w:rsidP="00BE2D50">
      <w:pPr>
        <w:pStyle w:val="ListParagraph"/>
        <w:numPr>
          <w:ilvl w:val="0"/>
          <w:numId w:val="8"/>
        </w:numPr>
      </w:pPr>
      <w:r w:rsidRPr="00705D4A">
        <w:rPr>
          <w:highlight w:val="yellow"/>
        </w:rPr>
        <w:t>[ONLY IF “NON ENGLISH SPEAKING IS NOT CHECKED”]</w:t>
      </w:r>
      <w:r w:rsidRPr="00705D4A">
        <w:t xml:space="preserve"> Will</w:t>
      </w:r>
      <w:r w:rsidR="0063491A" w:rsidRPr="00705D4A">
        <w:t xml:space="preserve"> </w:t>
      </w:r>
      <w:r w:rsidRPr="00705D4A">
        <w:t>non-English speaking subjects be excluded from p</w:t>
      </w:r>
      <w:r w:rsidR="007F615D">
        <w:t xml:space="preserve">articipation in this research? </w:t>
      </w:r>
    </w:p>
    <w:p w:rsidR="00E6390F" w:rsidRPr="00705D4A" w:rsidRDefault="00E6390F" w:rsidP="00262EBA">
      <w:pPr>
        <w:ind w:left="360"/>
        <w:rPr>
          <w:rFonts w:eastAsia="Times New Roman" w:cs="Arial"/>
          <w:color w:val="4F81BD" w:themeColor="accent1"/>
        </w:rPr>
      </w:pPr>
      <w:r w:rsidRPr="00705D4A">
        <w:rPr>
          <w:rFonts w:eastAsia="Times New Roman" w:cs="Arial"/>
          <w:color w:val="4F81BD" w:themeColor="accent1"/>
        </w:rPr>
        <w:t xml:space="preserve">The IRB </w:t>
      </w:r>
      <w:r w:rsidR="00BE4AD5" w:rsidRPr="00705D4A">
        <w:rPr>
          <w:rFonts w:eastAsia="Times New Roman" w:cs="Arial"/>
          <w:color w:val="4F81BD" w:themeColor="accent1"/>
        </w:rPr>
        <w:t xml:space="preserve">prohibits </w:t>
      </w:r>
      <w:r w:rsidRPr="00705D4A">
        <w:rPr>
          <w:rFonts w:eastAsia="Times New Roman" w:cs="Arial"/>
          <w:color w:val="4F81BD" w:themeColor="accent1"/>
        </w:rPr>
        <w:t>the</w:t>
      </w:r>
      <w:r w:rsidR="00BE4AD5" w:rsidRPr="00705D4A">
        <w:rPr>
          <w:rFonts w:eastAsia="Times New Roman" w:cs="Arial"/>
          <w:color w:val="4F81BD" w:themeColor="accent1"/>
        </w:rPr>
        <w:t xml:space="preserve"> exclusion</w:t>
      </w:r>
      <w:r w:rsidRPr="00705D4A">
        <w:rPr>
          <w:rFonts w:eastAsia="Times New Roman" w:cs="Arial"/>
          <w:color w:val="4F81BD" w:themeColor="accent1"/>
        </w:rPr>
        <w:t xml:space="preserve"> of non-English speaking persons in research studies that have the prospect of direct benefit to subjects, unless there is a compelling justification for their exclusion.</w:t>
      </w:r>
    </w:p>
    <w:p w:rsidR="00982855" w:rsidRPr="00705D4A" w:rsidRDefault="002C7726" w:rsidP="00BE2D50">
      <w:pPr>
        <w:pStyle w:val="ListParagraph"/>
        <w:numPr>
          <w:ilvl w:val="3"/>
          <w:numId w:val="8"/>
        </w:numPr>
      </w:pPr>
      <w:r w:rsidRPr="00705D4A">
        <w:rPr>
          <w:b/>
        </w:rPr>
        <w:t>If Yes,</w:t>
      </w:r>
      <w:r w:rsidRPr="00705D4A">
        <w:t xml:space="preserve"> </w:t>
      </w:r>
    </w:p>
    <w:p w:rsidR="0067724E" w:rsidRPr="00705D4A" w:rsidRDefault="002C7726" w:rsidP="00982855">
      <w:pPr>
        <w:pStyle w:val="ListParagraph"/>
        <w:ind w:left="1440"/>
      </w:pPr>
      <w:r w:rsidRPr="00705D4A">
        <w:t xml:space="preserve">Explain how the nature of the research requires/justifies their exclusion. Address means of </w:t>
      </w:r>
      <w:r w:rsidR="00C47B99" w:rsidRPr="00705D4A">
        <w:t>screening.</w:t>
      </w:r>
    </w:p>
    <w:p w:rsidR="00E6390F" w:rsidRPr="00705D4A" w:rsidRDefault="00E6390F" w:rsidP="00262EBA">
      <w:pPr>
        <w:ind w:left="1440"/>
        <w:rPr>
          <w:rFonts w:eastAsia="Times New Roman" w:cs="Arial"/>
          <w:color w:val="4F81BD" w:themeColor="accent1"/>
        </w:rPr>
      </w:pPr>
      <w:r w:rsidRPr="00705D4A">
        <w:rPr>
          <w:rFonts w:eastAsia="Times New Roman" w:cs="Arial"/>
          <w:color w:val="4F81BD" w:themeColor="accent1"/>
        </w:rPr>
        <w:t>Examples of acceptable justifications include:</w:t>
      </w:r>
    </w:p>
    <w:p w:rsidR="00E6390F" w:rsidRPr="00705D4A" w:rsidRDefault="00E6390F" w:rsidP="00262EBA">
      <w:pPr>
        <w:ind w:left="1440"/>
        <w:rPr>
          <w:rFonts w:eastAsia="Times New Roman" w:cs="Arial"/>
          <w:color w:val="4F81BD" w:themeColor="accent1"/>
        </w:rPr>
      </w:pPr>
      <w:r w:rsidRPr="00705D4A">
        <w:rPr>
          <w:rFonts w:eastAsia="Times New Roman" w:cs="Arial"/>
          <w:color w:val="4F81BD" w:themeColor="accent1"/>
        </w:rPr>
        <w:t>Study requires use of data collection instruments that have not been validated scientifically in languages other than English;</w:t>
      </w:r>
    </w:p>
    <w:p w:rsidR="00E6390F" w:rsidRPr="00705D4A" w:rsidRDefault="00E6390F" w:rsidP="00262EBA">
      <w:pPr>
        <w:ind w:left="1440"/>
        <w:rPr>
          <w:rFonts w:eastAsia="Times New Roman" w:cs="Arial"/>
          <w:color w:val="4F81BD" w:themeColor="accent1"/>
        </w:rPr>
      </w:pPr>
      <w:r w:rsidRPr="00705D4A">
        <w:rPr>
          <w:rFonts w:eastAsia="Times New Roman" w:cs="Arial"/>
          <w:color w:val="4F81BD" w:themeColor="accent1"/>
        </w:rPr>
        <w:t>Study will include participants who are already known to the PI and who all speak English (for "follow-up" studies in which only a known group of current subjects will be eligible to participate); or</w:t>
      </w:r>
    </w:p>
    <w:p w:rsidR="00E6390F" w:rsidRPr="00705D4A" w:rsidRDefault="00E6390F" w:rsidP="00262EBA">
      <w:pPr>
        <w:ind w:left="1440"/>
        <w:rPr>
          <w:rFonts w:eastAsia="Times New Roman" w:cs="Arial"/>
          <w:color w:val="4F81BD" w:themeColor="accent1"/>
        </w:rPr>
      </w:pPr>
      <w:r w:rsidRPr="00705D4A">
        <w:rPr>
          <w:rFonts w:eastAsia="Times New Roman" w:cs="Arial"/>
          <w:color w:val="4F81BD" w:themeColor="accent1"/>
        </w:rPr>
        <w:t>Study is of a disease or disorder so rare that local enrollment is expected to be five or less.</w:t>
      </w:r>
    </w:p>
    <w:p w:rsidR="005439B1" w:rsidRPr="00705D4A" w:rsidRDefault="00652EE6" w:rsidP="00BE2D50">
      <w:pPr>
        <w:pStyle w:val="ListParagraph"/>
        <w:numPr>
          <w:ilvl w:val="0"/>
          <w:numId w:val="8"/>
        </w:numPr>
      </w:pPr>
      <w:r w:rsidRPr="00705D4A">
        <w:t xml:space="preserve">How will potential subjects be identified? </w:t>
      </w:r>
    </w:p>
    <w:p w:rsidR="003959C1" w:rsidRPr="00705D4A" w:rsidRDefault="003959C1" w:rsidP="003959C1">
      <w:pPr>
        <w:pStyle w:val="ListParagraph"/>
        <w:ind w:left="360"/>
      </w:pPr>
    </w:p>
    <w:p w:rsidR="00652EE6" w:rsidRPr="00705D4A" w:rsidRDefault="00EB54BB" w:rsidP="00BE2D50">
      <w:pPr>
        <w:pStyle w:val="ListParagraph"/>
        <w:numPr>
          <w:ilvl w:val="0"/>
          <w:numId w:val="8"/>
        </w:numPr>
      </w:pPr>
      <w:r w:rsidRPr="00705D4A">
        <w:t xml:space="preserve"> </w:t>
      </w:r>
      <w:r w:rsidR="00652EE6" w:rsidRPr="00705D4A">
        <w:t xml:space="preserve">Which types of advertising will be </w:t>
      </w:r>
      <w:r w:rsidR="007F615D">
        <w:t xml:space="preserve">directed at research subjects? </w:t>
      </w:r>
    </w:p>
    <w:p w:rsidR="00652EE6" w:rsidRPr="00705D4A" w:rsidRDefault="00547C25" w:rsidP="00BE2D50">
      <w:pPr>
        <w:pStyle w:val="ListParagraph"/>
        <w:numPr>
          <w:ilvl w:val="1"/>
          <w:numId w:val="8"/>
        </w:numPr>
      </w:pPr>
      <w:r w:rsidRPr="00705D4A">
        <w:t>Brochure</w:t>
      </w:r>
    </w:p>
    <w:p w:rsidR="00652EE6" w:rsidRPr="00705D4A" w:rsidRDefault="00652EE6" w:rsidP="00BE2D50">
      <w:pPr>
        <w:pStyle w:val="ListParagraph"/>
        <w:numPr>
          <w:ilvl w:val="1"/>
          <w:numId w:val="8"/>
        </w:numPr>
      </w:pPr>
      <w:r w:rsidRPr="00705D4A">
        <w:t>Posti</w:t>
      </w:r>
      <w:r w:rsidR="00547C25" w:rsidRPr="00705D4A">
        <w:t>ng circulars</w:t>
      </w:r>
    </w:p>
    <w:p w:rsidR="00652EE6" w:rsidRPr="00705D4A" w:rsidRDefault="00547C25" w:rsidP="00BE2D50">
      <w:pPr>
        <w:pStyle w:val="ListParagraph"/>
        <w:numPr>
          <w:ilvl w:val="1"/>
          <w:numId w:val="8"/>
        </w:numPr>
      </w:pPr>
      <w:r w:rsidRPr="00705D4A">
        <w:t>Magazine</w:t>
      </w:r>
    </w:p>
    <w:p w:rsidR="00652EE6" w:rsidRPr="00705D4A" w:rsidRDefault="00547C25" w:rsidP="00BE2D50">
      <w:pPr>
        <w:pStyle w:val="ListParagraph"/>
        <w:numPr>
          <w:ilvl w:val="1"/>
          <w:numId w:val="8"/>
        </w:numPr>
      </w:pPr>
      <w:r w:rsidRPr="00705D4A">
        <w:t xml:space="preserve">Radio </w:t>
      </w:r>
    </w:p>
    <w:p w:rsidR="00652EE6" w:rsidRPr="00705D4A" w:rsidRDefault="00547C25" w:rsidP="00BE2D50">
      <w:pPr>
        <w:pStyle w:val="ListParagraph"/>
        <w:numPr>
          <w:ilvl w:val="1"/>
          <w:numId w:val="8"/>
        </w:numPr>
      </w:pPr>
      <w:r w:rsidRPr="00705D4A">
        <w:t>Newspaper</w:t>
      </w:r>
    </w:p>
    <w:p w:rsidR="00652EE6" w:rsidRPr="00705D4A" w:rsidRDefault="00113B24" w:rsidP="00BE2D50">
      <w:pPr>
        <w:pStyle w:val="ListParagraph"/>
        <w:numPr>
          <w:ilvl w:val="1"/>
          <w:numId w:val="8"/>
        </w:numPr>
      </w:pPr>
      <w:r w:rsidRPr="00705D4A">
        <w:t xml:space="preserve">Television </w:t>
      </w:r>
    </w:p>
    <w:p w:rsidR="00652EE6" w:rsidRPr="00705D4A" w:rsidRDefault="00652EE6" w:rsidP="00BE2D50">
      <w:pPr>
        <w:pStyle w:val="ListParagraph"/>
        <w:numPr>
          <w:ilvl w:val="1"/>
          <w:numId w:val="8"/>
        </w:numPr>
      </w:pPr>
      <w:r w:rsidRPr="00705D4A">
        <w:t xml:space="preserve">Websites </w:t>
      </w:r>
    </w:p>
    <w:p w:rsidR="00652EE6" w:rsidRPr="00705D4A" w:rsidRDefault="00652EE6" w:rsidP="00BE2D50">
      <w:pPr>
        <w:pStyle w:val="ListParagraph"/>
        <w:numPr>
          <w:ilvl w:val="1"/>
          <w:numId w:val="8"/>
        </w:numPr>
      </w:pPr>
      <w:r w:rsidRPr="00705D4A">
        <w:lastRenderedPageBreak/>
        <w:t xml:space="preserve">Phone Screen </w:t>
      </w:r>
    </w:p>
    <w:p w:rsidR="00652EE6" w:rsidRPr="00705D4A" w:rsidRDefault="00652EE6" w:rsidP="00BE2D50">
      <w:pPr>
        <w:pStyle w:val="ListParagraph"/>
        <w:numPr>
          <w:ilvl w:val="1"/>
          <w:numId w:val="8"/>
        </w:numPr>
      </w:pPr>
      <w:r w:rsidRPr="00705D4A">
        <w:t xml:space="preserve">“Dear Participant” Letter </w:t>
      </w:r>
    </w:p>
    <w:p w:rsidR="00652EE6" w:rsidRPr="00705D4A" w:rsidRDefault="00652EE6" w:rsidP="00BE2D50">
      <w:pPr>
        <w:pStyle w:val="ListParagraph"/>
        <w:numPr>
          <w:ilvl w:val="1"/>
          <w:numId w:val="8"/>
        </w:numPr>
      </w:pPr>
      <w:r w:rsidRPr="00705D4A">
        <w:t xml:space="preserve">Information Article </w:t>
      </w:r>
    </w:p>
    <w:p w:rsidR="005114DD" w:rsidRPr="00705D4A" w:rsidRDefault="00652EE6" w:rsidP="00BE2D50">
      <w:pPr>
        <w:pStyle w:val="ListParagraph"/>
        <w:numPr>
          <w:ilvl w:val="1"/>
          <w:numId w:val="8"/>
        </w:numPr>
      </w:pPr>
      <w:r w:rsidRPr="00705D4A">
        <w:t xml:space="preserve">Public Service Announcement </w:t>
      </w:r>
    </w:p>
    <w:p w:rsidR="008474DE" w:rsidRPr="00705D4A" w:rsidRDefault="008474DE" w:rsidP="00BE2D50">
      <w:pPr>
        <w:pStyle w:val="ListParagraph"/>
        <w:numPr>
          <w:ilvl w:val="1"/>
          <w:numId w:val="8"/>
        </w:numPr>
      </w:pPr>
      <w:r w:rsidRPr="00705D4A">
        <w:t>Social Media</w:t>
      </w:r>
    </w:p>
    <w:p w:rsidR="008474DE" w:rsidRPr="00705D4A" w:rsidRDefault="008474DE" w:rsidP="00BE2D50">
      <w:pPr>
        <w:pStyle w:val="ListParagraph"/>
        <w:numPr>
          <w:ilvl w:val="1"/>
          <w:numId w:val="8"/>
        </w:numPr>
      </w:pPr>
      <w:r w:rsidRPr="00705D4A">
        <w:t>N/A</w:t>
      </w:r>
    </w:p>
    <w:p w:rsidR="006C7CA3" w:rsidRPr="00705D4A" w:rsidRDefault="006C7CA3" w:rsidP="00BE2D50">
      <w:pPr>
        <w:pStyle w:val="ListParagraph"/>
        <w:numPr>
          <w:ilvl w:val="2"/>
          <w:numId w:val="8"/>
        </w:numPr>
        <w:rPr>
          <w:b/>
        </w:rPr>
      </w:pPr>
      <w:r w:rsidRPr="00705D4A">
        <w:rPr>
          <w:b/>
        </w:rPr>
        <w:t xml:space="preserve">If </w:t>
      </w:r>
      <w:r w:rsidR="00113B24" w:rsidRPr="00705D4A">
        <w:rPr>
          <w:b/>
        </w:rPr>
        <w:t xml:space="preserve">Websites is </w:t>
      </w:r>
      <w:r w:rsidRPr="00705D4A">
        <w:rPr>
          <w:b/>
        </w:rPr>
        <w:t xml:space="preserve">checked, </w:t>
      </w:r>
    </w:p>
    <w:p w:rsidR="006C7CA3" w:rsidRPr="00705D4A" w:rsidRDefault="006C7CA3" w:rsidP="00BE2D50">
      <w:pPr>
        <w:pStyle w:val="ListParagraph"/>
        <w:numPr>
          <w:ilvl w:val="4"/>
          <w:numId w:val="8"/>
        </w:numPr>
      </w:pPr>
      <w:r w:rsidRPr="00705D4A">
        <w:t xml:space="preserve">List Websites and their URLs (e.g. UAMSHEALTH.com) </w:t>
      </w:r>
    </w:p>
    <w:p w:rsidR="005439B1" w:rsidRPr="00705D4A" w:rsidRDefault="00113B24" w:rsidP="00113B24">
      <w:pPr>
        <w:ind w:left="720" w:firstLine="720"/>
        <w:rPr>
          <w:color w:val="4F81BD" w:themeColor="accent1"/>
        </w:rPr>
      </w:pPr>
      <w:proofErr w:type="gramStart"/>
      <w:r w:rsidRPr="00705D4A">
        <w:rPr>
          <w:color w:val="4F81BD" w:themeColor="accent1"/>
        </w:rPr>
        <w:t>Social media (e.g., Facebook, Twitter, etc.</w:t>
      </w:r>
      <w:proofErr w:type="gramEnd"/>
      <w:r w:rsidRPr="00705D4A">
        <w:rPr>
          <w:color w:val="4F81BD" w:themeColor="accent1"/>
        </w:rPr>
        <w:t xml:space="preserve"> Please indicate the owner of the page, such as "ACH Facebook")</w:t>
      </w:r>
    </w:p>
    <w:p w:rsidR="005439B1" w:rsidRPr="00705D4A" w:rsidRDefault="00652EE6" w:rsidP="00BE2D50">
      <w:pPr>
        <w:pStyle w:val="ListParagraph"/>
        <w:numPr>
          <w:ilvl w:val="0"/>
          <w:numId w:val="8"/>
        </w:numPr>
      </w:pPr>
      <w:r w:rsidRPr="00705D4A">
        <w:t xml:space="preserve">What are the </w:t>
      </w:r>
      <w:r w:rsidRPr="00705D4A">
        <w:rPr>
          <w:i/>
          <w:iCs/>
        </w:rPr>
        <w:t>advertised</w:t>
      </w:r>
      <w:r w:rsidRPr="00705D4A">
        <w:t xml:space="preserve"> criteria for this study? </w:t>
      </w:r>
    </w:p>
    <w:p w:rsidR="00B843B4" w:rsidRPr="00705D4A" w:rsidRDefault="00B843B4" w:rsidP="00B843B4">
      <w:pPr>
        <w:pStyle w:val="ListParagraph"/>
        <w:ind w:left="360"/>
      </w:pPr>
    </w:p>
    <w:p w:rsidR="00AF411A" w:rsidRPr="00705D4A" w:rsidRDefault="00335318" w:rsidP="00BE2D50">
      <w:pPr>
        <w:pStyle w:val="ListParagraph"/>
        <w:numPr>
          <w:ilvl w:val="0"/>
          <w:numId w:val="8"/>
        </w:numPr>
      </w:pPr>
      <w:r w:rsidRPr="00705D4A">
        <w:t xml:space="preserve">Will compensation be provided to the subjects? </w:t>
      </w:r>
    </w:p>
    <w:p w:rsidR="002B11BD" w:rsidRPr="00705D4A" w:rsidRDefault="002B11BD" w:rsidP="002B11BD">
      <w:pPr>
        <w:ind w:firstLine="360"/>
        <w:rPr>
          <w:color w:val="4F81BD" w:themeColor="accent1"/>
        </w:rPr>
      </w:pPr>
      <w:r w:rsidRPr="00705D4A">
        <w:rPr>
          <w:color w:val="4F81BD" w:themeColor="accent1"/>
        </w:rPr>
        <w:t>Compensation may be of a monetary or non-monetary nature.</w:t>
      </w:r>
    </w:p>
    <w:p w:rsidR="00335318" w:rsidRPr="00705D4A" w:rsidRDefault="00335318" w:rsidP="00262EBA">
      <w:pPr>
        <w:ind w:left="360"/>
        <w:rPr>
          <w:b/>
        </w:rPr>
      </w:pPr>
      <w:r w:rsidRPr="00705D4A">
        <w:rPr>
          <w:b/>
        </w:rPr>
        <w:t xml:space="preserve">If Yes, </w:t>
      </w:r>
    </w:p>
    <w:p w:rsidR="00335318" w:rsidRPr="00705D4A" w:rsidRDefault="00E53355" w:rsidP="00BE2D50">
      <w:pPr>
        <w:pStyle w:val="ListParagraph"/>
        <w:numPr>
          <w:ilvl w:val="1"/>
          <w:numId w:val="8"/>
        </w:numPr>
      </w:pPr>
      <w:r w:rsidRPr="00705D4A">
        <w:rPr>
          <w:rStyle w:val="question-label-text"/>
        </w:rPr>
        <w:t>Describe the method and amount of compensation, and its appropriateness for the research setting. Identify the recipient of the compensation (participant and/or parent/guardian). Outline plans to pro-rate the compensation, if necessary.</w:t>
      </w:r>
    </w:p>
    <w:p w:rsidR="00880912" w:rsidRPr="00705D4A" w:rsidRDefault="00880912" w:rsidP="00880912">
      <w:pPr>
        <w:ind w:left="360" w:firstLine="360"/>
      </w:pPr>
    </w:p>
    <w:p w:rsidR="001965F7" w:rsidRPr="00705D4A" w:rsidRDefault="00536A65" w:rsidP="001965F7">
      <w:r w:rsidRPr="00705D4A">
        <w:br w:type="page"/>
      </w:r>
      <w:r w:rsidR="001965F7" w:rsidRPr="00705D4A">
        <w:rPr>
          <w:highlight w:val="green"/>
        </w:rPr>
        <w:lastRenderedPageBreak/>
        <w:t>HIPAA</w:t>
      </w:r>
      <w:r w:rsidR="001965F7" w:rsidRPr="00705D4A">
        <w:t xml:space="preserve"> </w:t>
      </w:r>
    </w:p>
    <w:p w:rsidR="001966F9" w:rsidRPr="00705D4A" w:rsidRDefault="001965F7" w:rsidP="00BE2D50">
      <w:pPr>
        <w:pStyle w:val="ListParagraph"/>
        <w:numPr>
          <w:ilvl w:val="0"/>
          <w:numId w:val="9"/>
        </w:numPr>
      </w:pPr>
      <w:r w:rsidRPr="00705D4A">
        <w:t xml:space="preserve">Are you obtaining Protected Health Information (PHI) </w:t>
      </w:r>
      <w:r w:rsidR="002B11BD" w:rsidRPr="00705D4A">
        <w:t xml:space="preserve">directly from subjects </w:t>
      </w:r>
      <w:r w:rsidRPr="00705D4A">
        <w:t xml:space="preserve">during the course of this research project?  </w:t>
      </w:r>
    </w:p>
    <w:p w:rsidR="001965F7" w:rsidRPr="00705D4A" w:rsidRDefault="001966F9" w:rsidP="00262EBA">
      <w:pPr>
        <w:ind w:left="360"/>
        <w:rPr>
          <w:color w:val="4F81BD" w:themeColor="accent1"/>
        </w:rPr>
      </w:pPr>
      <w:r w:rsidRPr="00705D4A">
        <w:rPr>
          <w:color w:val="4F81BD" w:themeColor="accent1"/>
        </w:rPr>
        <w:t xml:space="preserve">Protected Health Information (PHI): Information that identifies an individual, or that could reasonably be used to identify an individual, and that (i) relates to the past, present or future physical or mental health or condition of the individual; (ii) relates to the provision of health care services to the individual; or (iii) relates to the past, present, or future payment for the provision of health care services to an individual.  </w:t>
      </w:r>
      <w:r w:rsidR="001965F7" w:rsidRPr="00705D4A">
        <w:rPr>
          <w:color w:val="4F81BD" w:themeColor="accent1"/>
        </w:rPr>
        <w:t xml:space="preserve"> </w:t>
      </w:r>
    </w:p>
    <w:p w:rsidR="002D6041" w:rsidRPr="00705D4A" w:rsidRDefault="001965F7" w:rsidP="002D6041">
      <w:pPr>
        <w:ind w:left="360"/>
        <w:rPr>
          <w:b/>
        </w:rPr>
      </w:pPr>
      <w:r w:rsidRPr="00705D4A">
        <w:rPr>
          <w:b/>
        </w:rPr>
        <w:t xml:space="preserve">If Yes, </w:t>
      </w:r>
    </w:p>
    <w:p w:rsidR="002D6041" w:rsidRPr="00705D4A" w:rsidRDefault="00782CB9" w:rsidP="00BE2D50">
      <w:pPr>
        <w:pStyle w:val="ListParagraph"/>
        <w:numPr>
          <w:ilvl w:val="1"/>
          <w:numId w:val="9"/>
        </w:numPr>
      </w:pPr>
      <w:r w:rsidRPr="00705D4A">
        <w:t xml:space="preserve">Describe the PHI that </w:t>
      </w:r>
      <w:r w:rsidR="002D6041" w:rsidRPr="00705D4A">
        <w:t>will be obtained/record</w:t>
      </w:r>
      <w:r w:rsidR="000018D6" w:rsidRPr="00705D4A">
        <w:t>ed for the research.</w:t>
      </w:r>
    </w:p>
    <w:p w:rsidR="001965F7" w:rsidRPr="00705D4A" w:rsidRDefault="002B11BD" w:rsidP="00BE2D50">
      <w:pPr>
        <w:pStyle w:val="ListParagraph"/>
        <w:numPr>
          <w:ilvl w:val="1"/>
          <w:numId w:val="9"/>
        </w:numPr>
      </w:pPr>
      <w:r w:rsidRPr="00705D4A">
        <w:t>Select the identifiers that will be captured for this study. Check all that apply</w:t>
      </w:r>
      <w:r w:rsidR="001965F7" w:rsidRPr="00705D4A">
        <w:t xml:space="preserve">: </w:t>
      </w:r>
    </w:p>
    <w:p w:rsidR="002B11BD" w:rsidRPr="00705D4A" w:rsidRDefault="002B11BD" w:rsidP="00BE2D50">
      <w:pPr>
        <w:pStyle w:val="ListParagraph"/>
        <w:numPr>
          <w:ilvl w:val="2"/>
          <w:numId w:val="9"/>
        </w:numPr>
      </w:pPr>
      <w:r w:rsidRPr="00705D4A">
        <w:t>Names; dates; phone numbers; email addresses; street addresses; cities; zip codes; social security numbers; medical records numbers</w:t>
      </w:r>
    </w:p>
    <w:p w:rsidR="002B11BD" w:rsidRPr="00705D4A" w:rsidRDefault="002B11BD" w:rsidP="00BE2D50">
      <w:pPr>
        <w:pStyle w:val="ListParagraph"/>
        <w:numPr>
          <w:ilvl w:val="2"/>
          <w:numId w:val="9"/>
        </w:numPr>
      </w:pPr>
      <w:r w:rsidRPr="00705D4A">
        <w:t xml:space="preserve"> Ages over 89; fax numbers; counties; precincts; health plan beneficiary numbers; account numbers </w:t>
      </w:r>
    </w:p>
    <w:p w:rsidR="002B11BD" w:rsidRPr="00705D4A" w:rsidRDefault="002B11BD" w:rsidP="00BE2D50">
      <w:pPr>
        <w:pStyle w:val="ListParagraph"/>
        <w:numPr>
          <w:ilvl w:val="2"/>
          <w:numId w:val="9"/>
        </w:numPr>
      </w:pPr>
      <w:r w:rsidRPr="00705D4A">
        <w:t xml:space="preserve"> Voices; images; other biometric identifiers, including finger prints and retinal prints </w:t>
      </w:r>
    </w:p>
    <w:p w:rsidR="002B11BD" w:rsidRPr="00705D4A" w:rsidRDefault="002B11BD" w:rsidP="00BE2D50">
      <w:pPr>
        <w:pStyle w:val="ListParagraph"/>
        <w:numPr>
          <w:ilvl w:val="2"/>
          <w:numId w:val="9"/>
        </w:numPr>
      </w:pPr>
      <w:r w:rsidRPr="00705D4A">
        <w:t xml:space="preserve"> Certificates/license numbers; vehicle identifiers and serial numbers, including license </w:t>
      </w:r>
      <w:proofErr w:type="spellStart"/>
      <w:r w:rsidRPr="00705D4A">
        <w:t>place</w:t>
      </w:r>
      <w:proofErr w:type="spellEnd"/>
      <w:r w:rsidRPr="00705D4A">
        <w:t xml:space="preserve"> numbers; device identifiers and serial numbers; URLs; IP addresses</w:t>
      </w:r>
    </w:p>
    <w:p w:rsidR="000018D6" w:rsidRPr="00705D4A" w:rsidRDefault="000018D6" w:rsidP="00BE2D50">
      <w:pPr>
        <w:pStyle w:val="ListParagraph"/>
        <w:numPr>
          <w:ilvl w:val="2"/>
          <w:numId w:val="9"/>
        </w:numPr>
      </w:pPr>
      <w:r w:rsidRPr="00705D4A">
        <w:t>N/A</w:t>
      </w:r>
    </w:p>
    <w:p w:rsidR="00795D7C" w:rsidRPr="00705D4A" w:rsidRDefault="002B11BD" w:rsidP="00BE2D50">
      <w:pPr>
        <w:pStyle w:val="ListParagraph"/>
        <w:numPr>
          <w:ilvl w:val="2"/>
          <w:numId w:val="9"/>
        </w:numPr>
      </w:pPr>
      <w:r w:rsidRPr="00705D4A">
        <w:t xml:space="preserve"> Other identifier</w:t>
      </w:r>
    </w:p>
    <w:p w:rsidR="002D6041" w:rsidRPr="00705D4A" w:rsidRDefault="000E2BF7" w:rsidP="002D6041">
      <w:pPr>
        <w:ind w:left="360"/>
        <w:rPr>
          <w:color w:val="4F81BD" w:themeColor="accent1"/>
        </w:rPr>
      </w:pPr>
      <w:r w:rsidRPr="00705D4A">
        <w:rPr>
          <w:color w:val="4F81BD" w:themeColor="accent1"/>
        </w:rPr>
        <w:t>The initial three digits of a zip code would not be considered identifying, if the geographic unit formed by combining all the zip codes with the same three initial digits would contain more than 20,000 people, according to the current publically available data from the Bureau of the Census.</w:t>
      </w:r>
    </w:p>
    <w:p w:rsidR="000E2BF7" w:rsidRPr="00705D4A" w:rsidRDefault="000E2BF7" w:rsidP="002D6041">
      <w:pPr>
        <w:ind w:left="360"/>
        <w:rPr>
          <w:color w:val="4F81BD" w:themeColor="accent1"/>
        </w:rPr>
      </w:pPr>
      <w:r w:rsidRPr="00705D4A">
        <w:rPr>
          <w:color w:val="4F81BD" w:themeColor="accent1"/>
        </w:rPr>
        <w:t>Ages over 89 would not be considered identifying if they were aggregated into a single category of age 90 or older.</w:t>
      </w:r>
    </w:p>
    <w:p w:rsidR="001965F7" w:rsidRPr="00705D4A" w:rsidRDefault="005439B1" w:rsidP="00BE2D50">
      <w:pPr>
        <w:pStyle w:val="ListParagraph"/>
        <w:numPr>
          <w:ilvl w:val="0"/>
          <w:numId w:val="9"/>
        </w:numPr>
      </w:pPr>
      <w:r w:rsidRPr="00705D4A">
        <w:rPr>
          <w:rFonts w:cs="Helvetica"/>
        </w:rPr>
        <w:t xml:space="preserve">Are you accessing </w:t>
      </w:r>
      <w:r w:rsidR="001965F7" w:rsidRPr="00705D4A">
        <w:rPr>
          <w:rFonts w:cs="Helvetica"/>
        </w:rPr>
        <w:t xml:space="preserve">existing PHI for this research project? </w:t>
      </w:r>
      <w:r w:rsidR="001965F7" w:rsidRPr="00705D4A">
        <w:t xml:space="preserve"> </w:t>
      </w:r>
    </w:p>
    <w:p w:rsidR="001965F7" w:rsidRPr="00705D4A" w:rsidRDefault="001966F9" w:rsidP="00262EBA">
      <w:pPr>
        <w:ind w:left="360"/>
        <w:rPr>
          <w:rFonts w:cs="Helvetica"/>
          <w:color w:val="4F81BD" w:themeColor="accent1"/>
        </w:rPr>
      </w:pPr>
      <w:r w:rsidRPr="00705D4A">
        <w:rPr>
          <w:color w:val="4F81BD" w:themeColor="accent1"/>
        </w:rPr>
        <w:t xml:space="preserve">Existing PHI: Protected health information that exists in the databases, charts, records, etc. being accessed for the research, at the time the research is proposed to an institutional official or IRB. </w:t>
      </w:r>
    </w:p>
    <w:p w:rsidR="001965F7" w:rsidRPr="00705D4A" w:rsidRDefault="001965F7" w:rsidP="00262EBA">
      <w:pPr>
        <w:ind w:left="360"/>
        <w:rPr>
          <w:rFonts w:cs="Helvetica"/>
          <w:b/>
        </w:rPr>
      </w:pPr>
      <w:r w:rsidRPr="00705D4A">
        <w:rPr>
          <w:rFonts w:cs="Helvetica"/>
          <w:b/>
        </w:rPr>
        <w:t xml:space="preserve">If </w:t>
      </w:r>
      <w:r w:rsidR="0090386B" w:rsidRPr="00705D4A">
        <w:rPr>
          <w:rFonts w:cs="Helvetica"/>
          <w:b/>
        </w:rPr>
        <w:t>Yes,</w:t>
      </w:r>
      <w:r w:rsidRPr="00705D4A">
        <w:rPr>
          <w:rFonts w:cs="Helvetica"/>
          <w:b/>
        </w:rPr>
        <w:t xml:space="preserve"> </w:t>
      </w:r>
    </w:p>
    <w:p w:rsidR="00EA6C5C" w:rsidRPr="00705D4A" w:rsidRDefault="00EA6C5C" w:rsidP="00BE2D50">
      <w:pPr>
        <w:numPr>
          <w:ilvl w:val="1"/>
          <w:numId w:val="9"/>
        </w:numPr>
        <w:contextualSpacing/>
        <w:rPr>
          <w:rFonts w:eastAsia="宋体" w:cs="Helvetica"/>
        </w:rPr>
      </w:pPr>
      <w:r w:rsidRPr="00705D4A">
        <w:rPr>
          <w:rFonts w:eastAsia="宋体" w:cs="Helvetica"/>
        </w:rPr>
        <w:t>Where is your data source?, check all that apply</w:t>
      </w:r>
    </w:p>
    <w:p w:rsidR="00EA6C5C" w:rsidRPr="00705D4A" w:rsidRDefault="00EA6C5C" w:rsidP="00BE2D50">
      <w:pPr>
        <w:numPr>
          <w:ilvl w:val="2"/>
          <w:numId w:val="9"/>
        </w:numPr>
        <w:contextualSpacing/>
        <w:rPr>
          <w:rFonts w:eastAsia="宋体" w:cs="Helvetica"/>
        </w:rPr>
      </w:pPr>
      <w:r w:rsidRPr="00705D4A">
        <w:rPr>
          <w:rFonts w:eastAsia="宋体" w:cs="Helvetica"/>
        </w:rPr>
        <w:t>UAMS Medical Records</w:t>
      </w:r>
      <w:r w:rsidR="00EF0D0D" w:rsidRPr="00705D4A">
        <w:rPr>
          <w:rFonts w:eastAsia="宋体" w:cs="Helvetica"/>
        </w:rPr>
        <w:t xml:space="preserve"> /HIM </w:t>
      </w:r>
    </w:p>
    <w:p w:rsidR="00EA6C5C" w:rsidRPr="00705D4A" w:rsidRDefault="00EF0D0D" w:rsidP="00BE2D50">
      <w:pPr>
        <w:numPr>
          <w:ilvl w:val="2"/>
          <w:numId w:val="9"/>
        </w:numPr>
        <w:contextualSpacing/>
        <w:rPr>
          <w:rFonts w:eastAsia="宋体" w:cs="Helvetica"/>
        </w:rPr>
      </w:pPr>
      <w:r w:rsidRPr="00705D4A">
        <w:rPr>
          <w:rFonts w:eastAsia="宋体" w:cs="Helvetica"/>
        </w:rPr>
        <w:t xml:space="preserve">ACH Medical Records </w:t>
      </w:r>
    </w:p>
    <w:p w:rsidR="00EA6C5C" w:rsidRPr="00705D4A" w:rsidRDefault="00EA6C5C" w:rsidP="00BE2D50">
      <w:pPr>
        <w:numPr>
          <w:ilvl w:val="2"/>
          <w:numId w:val="9"/>
        </w:numPr>
        <w:contextualSpacing/>
        <w:rPr>
          <w:rFonts w:eastAsia="宋体" w:cs="Helvetica"/>
        </w:rPr>
      </w:pPr>
      <w:r w:rsidRPr="00705D4A">
        <w:rPr>
          <w:rFonts w:eastAsia="宋体" w:cs="Helvetica"/>
        </w:rPr>
        <w:t xml:space="preserve">UAMS Data Extract Request </w:t>
      </w:r>
    </w:p>
    <w:p w:rsidR="00EA6C5C" w:rsidRPr="00705D4A" w:rsidRDefault="00EA6C5C" w:rsidP="00BE2D50">
      <w:pPr>
        <w:numPr>
          <w:ilvl w:val="2"/>
          <w:numId w:val="9"/>
        </w:numPr>
        <w:contextualSpacing/>
        <w:rPr>
          <w:rFonts w:eastAsia="宋体" w:cs="Helvetica"/>
        </w:rPr>
      </w:pPr>
      <w:r w:rsidRPr="00705D4A">
        <w:rPr>
          <w:rFonts w:eastAsia="宋体" w:cs="Helvetica"/>
        </w:rPr>
        <w:t xml:space="preserve">Other </w:t>
      </w:r>
    </w:p>
    <w:p w:rsidR="00EA6C5C" w:rsidRPr="00705D4A" w:rsidRDefault="00EA6C5C" w:rsidP="00EA6C5C">
      <w:pPr>
        <w:ind w:left="1080"/>
        <w:rPr>
          <w:rFonts w:eastAsia="宋体" w:cs="Helvetica"/>
        </w:rPr>
      </w:pPr>
      <w:r w:rsidRPr="00705D4A">
        <w:rPr>
          <w:rFonts w:eastAsia="宋体" w:cs="Helvetica"/>
        </w:rPr>
        <w:t>If “Other”, please explain what other data sources you are using.</w:t>
      </w:r>
    </w:p>
    <w:p w:rsidR="002D6041" w:rsidRPr="00705D4A" w:rsidRDefault="002D6041" w:rsidP="00BE2D50">
      <w:pPr>
        <w:pStyle w:val="ListParagraph"/>
        <w:numPr>
          <w:ilvl w:val="1"/>
          <w:numId w:val="9"/>
        </w:numPr>
        <w:rPr>
          <w:rFonts w:cs="Helvetica"/>
        </w:rPr>
      </w:pPr>
      <w:r w:rsidRPr="00705D4A">
        <w:rPr>
          <w:rFonts w:cs="Helvetica"/>
        </w:rPr>
        <w:lastRenderedPageBreak/>
        <w:t xml:space="preserve">Describe the PHI that will be accessed for the research.  </w:t>
      </w:r>
    </w:p>
    <w:p w:rsidR="002D6041" w:rsidRPr="00705D4A" w:rsidRDefault="002D6041" w:rsidP="00BE2D50">
      <w:pPr>
        <w:pStyle w:val="ListParagraph"/>
        <w:numPr>
          <w:ilvl w:val="1"/>
          <w:numId w:val="9"/>
        </w:numPr>
      </w:pPr>
      <w:r w:rsidRPr="00705D4A">
        <w:t xml:space="preserve">Select the identifiers that will be </w:t>
      </w:r>
      <w:r w:rsidR="00EA6C5C" w:rsidRPr="00705D4A">
        <w:t xml:space="preserve">recorded </w:t>
      </w:r>
      <w:r w:rsidRPr="00705D4A">
        <w:t xml:space="preserve">for this study. Check all that apply: </w:t>
      </w:r>
    </w:p>
    <w:p w:rsidR="002D6041" w:rsidRPr="00705D4A" w:rsidRDefault="002D6041" w:rsidP="00BE2D50">
      <w:pPr>
        <w:pStyle w:val="ListParagraph"/>
        <w:numPr>
          <w:ilvl w:val="2"/>
          <w:numId w:val="9"/>
        </w:numPr>
      </w:pPr>
      <w:r w:rsidRPr="00705D4A">
        <w:t>Names; dates; phone numbers; email addresses; street addresses; cities; zip codes; social security numbers; medical records numbers</w:t>
      </w:r>
    </w:p>
    <w:p w:rsidR="002D6041" w:rsidRPr="00705D4A" w:rsidRDefault="002D6041" w:rsidP="00BE2D50">
      <w:pPr>
        <w:pStyle w:val="ListParagraph"/>
        <w:numPr>
          <w:ilvl w:val="2"/>
          <w:numId w:val="9"/>
        </w:numPr>
      </w:pPr>
      <w:r w:rsidRPr="00705D4A">
        <w:t xml:space="preserve"> Ages over 89; fax numbers; counties; precincts; health plan beneficiary numbers; account numbers </w:t>
      </w:r>
    </w:p>
    <w:p w:rsidR="002D6041" w:rsidRPr="00705D4A" w:rsidRDefault="002D6041" w:rsidP="00BE2D50">
      <w:pPr>
        <w:pStyle w:val="ListParagraph"/>
        <w:numPr>
          <w:ilvl w:val="2"/>
          <w:numId w:val="9"/>
        </w:numPr>
      </w:pPr>
      <w:r w:rsidRPr="00705D4A">
        <w:t xml:space="preserve"> Voices; images; other biometric identifiers, including finger prints and retinal prints </w:t>
      </w:r>
    </w:p>
    <w:p w:rsidR="002D6041" w:rsidRPr="00705D4A" w:rsidRDefault="002D6041" w:rsidP="00BE2D50">
      <w:pPr>
        <w:pStyle w:val="ListParagraph"/>
        <w:numPr>
          <w:ilvl w:val="2"/>
          <w:numId w:val="9"/>
        </w:numPr>
      </w:pPr>
      <w:r w:rsidRPr="00705D4A">
        <w:t xml:space="preserve"> Certificates/license numbers; vehicle identifiers and serial numbers, including license </w:t>
      </w:r>
      <w:proofErr w:type="spellStart"/>
      <w:r w:rsidRPr="00705D4A">
        <w:t>place</w:t>
      </w:r>
      <w:proofErr w:type="spellEnd"/>
      <w:r w:rsidRPr="00705D4A">
        <w:t xml:space="preserve"> numbers; device identifiers and serial numbers; URLs; IP addresses</w:t>
      </w:r>
    </w:p>
    <w:p w:rsidR="00EA6C5C" w:rsidRPr="00705D4A" w:rsidRDefault="002D6041" w:rsidP="00BE2D50">
      <w:pPr>
        <w:pStyle w:val="ListParagraph"/>
        <w:numPr>
          <w:ilvl w:val="2"/>
          <w:numId w:val="9"/>
        </w:numPr>
      </w:pPr>
      <w:r w:rsidRPr="00705D4A">
        <w:t xml:space="preserve"> Other identifier</w:t>
      </w:r>
      <w:r w:rsidR="00EA6C5C" w:rsidRPr="00705D4A">
        <w:t>.  Please describe</w:t>
      </w:r>
    </w:p>
    <w:p w:rsidR="00EA6C5C" w:rsidRPr="00705D4A" w:rsidRDefault="00EA6C5C" w:rsidP="00BE2D50">
      <w:pPr>
        <w:pStyle w:val="ListParagraph"/>
        <w:numPr>
          <w:ilvl w:val="2"/>
          <w:numId w:val="9"/>
        </w:numPr>
      </w:pPr>
      <w:r w:rsidRPr="00705D4A">
        <w:t>N/A</w:t>
      </w:r>
    </w:p>
    <w:p w:rsidR="00EA6C5C" w:rsidRPr="00705D4A" w:rsidRDefault="00EA6C5C" w:rsidP="00EA6C5C">
      <w:pPr>
        <w:pStyle w:val="ListParagraph"/>
        <w:ind w:left="1080"/>
      </w:pPr>
    </w:p>
    <w:p w:rsidR="00EA6C5C" w:rsidRPr="00705D4A" w:rsidRDefault="00EA6C5C" w:rsidP="00EA6C5C">
      <w:pPr>
        <w:ind w:left="360"/>
        <w:rPr>
          <w:rFonts w:eastAsia="宋体" w:cs="Times New Roman"/>
          <w:color w:val="4F81BD" w:themeColor="accent1"/>
        </w:rPr>
      </w:pPr>
      <w:r w:rsidRPr="00705D4A">
        <w:rPr>
          <w:rFonts w:eastAsia="宋体" w:cs="Times New Roman"/>
          <w:color w:val="4F81BD" w:themeColor="accent1"/>
        </w:rPr>
        <w:t xml:space="preserve">Please Note: Recording includes noting items in your files, even if you do not plan to share the information with anyone. </w:t>
      </w:r>
    </w:p>
    <w:p w:rsidR="00EA6C5C" w:rsidRPr="00705D4A" w:rsidRDefault="00EA6C5C" w:rsidP="00EA6C5C">
      <w:pPr>
        <w:pStyle w:val="ListParagraph"/>
        <w:ind w:left="1080"/>
      </w:pPr>
    </w:p>
    <w:p w:rsidR="002D6041" w:rsidRPr="00705D4A" w:rsidRDefault="005439B1" w:rsidP="00BE2D50">
      <w:pPr>
        <w:pStyle w:val="ListParagraph"/>
        <w:numPr>
          <w:ilvl w:val="0"/>
          <w:numId w:val="9"/>
        </w:numPr>
        <w:rPr>
          <w:rFonts w:cs="Helvetica"/>
        </w:rPr>
      </w:pPr>
      <w:r w:rsidRPr="00705D4A">
        <w:rPr>
          <w:rFonts w:cs="Helvetica"/>
        </w:rPr>
        <w:t xml:space="preserve">Are </w:t>
      </w:r>
      <w:r w:rsidR="001965F7" w:rsidRPr="00705D4A">
        <w:rPr>
          <w:rFonts w:cs="Helvetica"/>
        </w:rPr>
        <w:t>you</w:t>
      </w:r>
      <w:r w:rsidR="009B2EBA" w:rsidRPr="00705D4A">
        <w:rPr>
          <w:rFonts w:cs="Helvetica"/>
        </w:rPr>
        <w:t xml:space="preserve"> contacting subjects from PHI? </w:t>
      </w:r>
    </w:p>
    <w:p w:rsidR="00723023" w:rsidRPr="00705D4A" w:rsidRDefault="00723023" w:rsidP="00723023">
      <w:pPr>
        <w:pStyle w:val="ListParagraph"/>
        <w:ind w:left="360"/>
        <w:rPr>
          <w:rFonts w:cs="Helvetica"/>
        </w:rPr>
      </w:pPr>
    </w:p>
    <w:p w:rsidR="001966F9" w:rsidRPr="00705D4A" w:rsidRDefault="001965F7" w:rsidP="00BE2D50">
      <w:pPr>
        <w:pStyle w:val="ListParagraph"/>
        <w:numPr>
          <w:ilvl w:val="0"/>
          <w:numId w:val="9"/>
        </w:numPr>
        <w:rPr>
          <w:rFonts w:cs="Helvetica"/>
        </w:rPr>
      </w:pPr>
      <w:r w:rsidRPr="00705D4A">
        <w:rPr>
          <w:rFonts w:cs="Helvetica"/>
        </w:rPr>
        <w:t>Are you receiving or planning on disclosing a limited data set as defined by UAMS POLICY (3.1.27 admin guide</w:t>
      </w:r>
      <w:r w:rsidR="00965209" w:rsidRPr="00705D4A">
        <w:rPr>
          <w:rFonts w:cs="Helvetica"/>
        </w:rPr>
        <w:t xml:space="preserve"> – link to “http://www.uams.edu/irb/03-23-2011%20IRB%20Policy%20Updates/UAMS%20Admin%20Guide%203.1.27.pdf”</w:t>
      </w:r>
      <w:r w:rsidRPr="00705D4A">
        <w:rPr>
          <w:rFonts w:cs="Helvetica"/>
        </w:rPr>
        <w:t xml:space="preserve">)? </w:t>
      </w:r>
    </w:p>
    <w:p w:rsidR="001965F7" w:rsidRPr="00705D4A" w:rsidRDefault="001966F9" w:rsidP="00262EBA">
      <w:pPr>
        <w:ind w:left="360"/>
        <w:rPr>
          <w:rFonts w:cs="Helvetica"/>
          <w:color w:val="4F81BD" w:themeColor="accent1"/>
        </w:rPr>
      </w:pPr>
      <w:r w:rsidRPr="00705D4A">
        <w:rPr>
          <w:rFonts w:cs="Helvetica"/>
          <w:color w:val="4F81BD" w:themeColor="accent1"/>
        </w:rPr>
        <w:t xml:space="preserve">A limited data set must exclude a number of direct identifiers of the subject and of the subject’s relatives, employers, or household members. Follow the policy link above for more information.  </w:t>
      </w:r>
    </w:p>
    <w:p w:rsidR="001965F7" w:rsidRPr="00705D4A" w:rsidRDefault="00F9041C" w:rsidP="00BE2D50">
      <w:pPr>
        <w:pStyle w:val="ListParagraph"/>
        <w:numPr>
          <w:ilvl w:val="1"/>
          <w:numId w:val="10"/>
        </w:numPr>
        <w:rPr>
          <w:rFonts w:cs="Helvetica"/>
        </w:rPr>
      </w:pPr>
      <w:r w:rsidRPr="00705D4A">
        <w:rPr>
          <w:rFonts w:cs="Helvetica"/>
        </w:rPr>
        <w:t>Please</w:t>
      </w:r>
      <w:r w:rsidR="001965F7" w:rsidRPr="00705D4A">
        <w:rPr>
          <w:rFonts w:cs="Helvetica"/>
        </w:rPr>
        <w:t xml:space="preserve"> list the data files and who is supplying or receiving the data sets.</w:t>
      </w:r>
    </w:p>
    <w:p w:rsidR="001965F7" w:rsidRPr="00705D4A" w:rsidRDefault="001966F9" w:rsidP="00262EBA">
      <w:pPr>
        <w:ind w:left="360"/>
        <w:rPr>
          <w:rFonts w:cs="Helvetica"/>
          <w:color w:val="4F81BD" w:themeColor="accent1"/>
        </w:rPr>
      </w:pPr>
      <w:r w:rsidRPr="00705D4A">
        <w:rPr>
          <w:rFonts w:cs="Helvetica"/>
          <w:color w:val="4F81BD" w:themeColor="accent1"/>
        </w:rPr>
        <w:t xml:space="preserve">A Data </w:t>
      </w:r>
      <w:r w:rsidR="00227E4A" w:rsidRPr="00705D4A">
        <w:rPr>
          <w:rFonts w:cs="Helvetica"/>
          <w:color w:val="4F81BD" w:themeColor="accent1"/>
        </w:rPr>
        <w:t xml:space="preserve">Use </w:t>
      </w:r>
      <w:r w:rsidRPr="00705D4A">
        <w:rPr>
          <w:rFonts w:cs="Helvetica"/>
          <w:color w:val="4F81BD" w:themeColor="accent1"/>
        </w:rPr>
        <w:t xml:space="preserve">Agreement is required for all studies receiving or planning on disclosing a limited data set. Please contact the Research Support Center for more information. </w:t>
      </w:r>
    </w:p>
    <w:p w:rsidR="001965F7" w:rsidRPr="00705D4A" w:rsidRDefault="001965F7" w:rsidP="00BE2D50">
      <w:pPr>
        <w:pStyle w:val="ListParagraph"/>
        <w:numPr>
          <w:ilvl w:val="0"/>
          <w:numId w:val="9"/>
        </w:numPr>
        <w:rPr>
          <w:rFonts w:cs="Helvetica"/>
        </w:rPr>
      </w:pPr>
      <w:r w:rsidRPr="00705D4A">
        <w:rPr>
          <w:rFonts w:cs="Helvetica"/>
        </w:rPr>
        <w:t xml:space="preserve">Are you requesting a HIPAA authorization waiver/alteration? </w:t>
      </w:r>
    </w:p>
    <w:p w:rsidR="00D034EE" w:rsidRPr="00705D4A" w:rsidRDefault="001966F9" w:rsidP="00262EBA">
      <w:pPr>
        <w:ind w:left="360"/>
        <w:rPr>
          <w:color w:val="4F81BD" w:themeColor="accent1"/>
        </w:rPr>
      </w:pPr>
      <w:r w:rsidRPr="00705D4A">
        <w:rPr>
          <w:color w:val="4F81BD" w:themeColor="accent1"/>
        </w:rPr>
        <w:t xml:space="preserve">If you plan to use or disclose PHI for research purposes without obtaining a signed HIPAA authorization from each individual who is the subject of the information, prior to undertaking the research, you need to request a waiver/alteration of HIPAA authorization from the IRB. </w:t>
      </w:r>
    </w:p>
    <w:p w:rsidR="002F5284" w:rsidRPr="00705D4A" w:rsidRDefault="002F5284" w:rsidP="00262EBA">
      <w:pPr>
        <w:ind w:left="360"/>
        <w:rPr>
          <w:rFonts w:cs="Helvetica"/>
          <w:color w:val="4F81BD" w:themeColor="accent1"/>
        </w:rPr>
      </w:pPr>
      <w:r w:rsidRPr="00705D4A">
        <w:rPr>
          <w:rStyle w:val="Strong"/>
          <w:color w:val="4F81BD" w:themeColor="accent1"/>
          <w:lang w:val="en"/>
        </w:rPr>
        <w:t>PLEASE NOTE</w:t>
      </w:r>
      <w:r w:rsidR="00BB29B4" w:rsidRPr="00705D4A">
        <w:rPr>
          <w:rStyle w:val="Strong"/>
          <w:color w:val="4F81BD" w:themeColor="accent1"/>
          <w:lang w:val="en"/>
        </w:rPr>
        <w:t>:</w:t>
      </w:r>
      <w:r w:rsidRPr="00705D4A">
        <w:rPr>
          <w:color w:val="4F81BD" w:themeColor="accent1"/>
          <w:lang w:val="en"/>
        </w:rPr>
        <w:t xml:space="preserve"> </w:t>
      </w:r>
      <w:r w:rsidR="00BB29B4" w:rsidRPr="00705D4A">
        <w:rPr>
          <w:color w:val="4F81BD" w:themeColor="accent1"/>
          <w:lang w:val="en"/>
        </w:rPr>
        <w:t>O</w:t>
      </w:r>
      <w:r w:rsidRPr="00705D4A">
        <w:rPr>
          <w:color w:val="4F81BD" w:themeColor="accent1"/>
          <w:lang w:val="en"/>
        </w:rPr>
        <w:t>btaining a waiver of authorization does not waive other requirements of HIPAA (such as the minimum necessary rule or accounting for disclosures)</w:t>
      </w:r>
      <w:r w:rsidR="00BB29B4" w:rsidRPr="00705D4A">
        <w:rPr>
          <w:color w:val="4F81BD" w:themeColor="accent1"/>
          <w:lang w:val="en"/>
        </w:rPr>
        <w:t>.</w:t>
      </w:r>
      <w:r w:rsidRPr="00705D4A">
        <w:rPr>
          <w:color w:val="4F81BD" w:themeColor="accent1"/>
          <w:lang w:val="en"/>
        </w:rPr>
        <w:t xml:space="preserve"> </w:t>
      </w:r>
      <w:r w:rsidR="00BB29B4" w:rsidRPr="00705D4A">
        <w:rPr>
          <w:color w:val="4F81BD" w:themeColor="accent1"/>
          <w:lang w:val="en"/>
        </w:rPr>
        <w:t>I</w:t>
      </w:r>
      <w:r w:rsidRPr="00705D4A">
        <w:rPr>
          <w:color w:val="4F81BD" w:themeColor="accent1"/>
          <w:lang w:val="en"/>
        </w:rPr>
        <w:t>t only waives or alters the requirement that each subject sign an Authorization form.</w:t>
      </w:r>
    </w:p>
    <w:p w:rsidR="001965F7" w:rsidRPr="00705D4A" w:rsidRDefault="00B51EA2" w:rsidP="00262EBA">
      <w:pPr>
        <w:ind w:left="360"/>
        <w:rPr>
          <w:rFonts w:cs="Helvetica"/>
          <w:b/>
        </w:rPr>
      </w:pPr>
      <w:r w:rsidRPr="00705D4A">
        <w:rPr>
          <w:rFonts w:cs="Helvetica"/>
          <w:b/>
        </w:rPr>
        <w:t>If Yes,</w:t>
      </w:r>
    </w:p>
    <w:p w:rsidR="001965F7" w:rsidRPr="00705D4A" w:rsidRDefault="00227B2D" w:rsidP="00BE2D50">
      <w:pPr>
        <w:pStyle w:val="ListParagraph"/>
        <w:numPr>
          <w:ilvl w:val="1"/>
          <w:numId w:val="9"/>
        </w:numPr>
        <w:rPr>
          <w:rFonts w:cs="Helvetica"/>
        </w:rPr>
      </w:pPr>
      <w:r w:rsidRPr="00705D4A">
        <w:rPr>
          <w:rFonts w:cs="Helvetica"/>
        </w:rPr>
        <w:t>What is the type of waiver/alternation requested?</w:t>
      </w:r>
    </w:p>
    <w:p w:rsidR="001965F7" w:rsidRPr="00705D4A" w:rsidRDefault="001965F7" w:rsidP="00BE2D50">
      <w:pPr>
        <w:pStyle w:val="ListParagraph"/>
        <w:numPr>
          <w:ilvl w:val="2"/>
          <w:numId w:val="9"/>
        </w:numPr>
        <w:rPr>
          <w:rFonts w:cs="Helvetica"/>
        </w:rPr>
      </w:pPr>
      <w:r w:rsidRPr="00705D4A">
        <w:rPr>
          <w:rFonts w:cs="Helvetica"/>
        </w:rPr>
        <w:t>Partial Waiver (recruitment</w:t>
      </w:r>
      <w:r w:rsidR="00FA1A0F" w:rsidRPr="00705D4A">
        <w:rPr>
          <w:rFonts w:cs="Helvetica"/>
        </w:rPr>
        <w:t xml:space="preserve"> purposes only)</w:t>
      </w:r>
    </w:p>
    <w:p w:rsidR="001965F7" w:rsidRPr="00705D4A" w:rsidRDefault="001965F7" w:rsidP="00BE2D50">
      <w:pPr>
        <w:pStyle w:val="ListParagraph"/>
        <w:numPr>
          <w:ilvl w:val="2"/>
          <w:numId w:val="9"/>
        </w:numPr>
        <w:rPr>
          <w:rFonts w:cs="Helvetica"/>
        </w:rPr>
      </w:pPr>
      <w:r w:rsidRPr="00705D4A">
        <w:rPr>
          <w:rFonts w:cs="Helvetica"/>
        </w:rPr>
        <w:lastRenderedPageBreak/>
        <w:t>Full Waiver (enti</w:t>
      </w:r>
      <w:r w:rsidR="00FA1A0F" w:rsidRPr="00705D4A">
        <w:rPr>
          <w:rFonts w:cs="Helvetica"/>
        </w:rPr>
        <w:t>re research study)</w:t>
      </w:r>
    </w:p>
    <w:p w:rsidR="001965F7" w:rsidRPr="00705D4A" w:rsidRDefault="001D5C5F" w:rsidP="00BE2D50">
      <w:pPr>
        <w:pStyle w:val="ListParagraph"/>
        <w:numPr>
          <w:ilvl w:val="2"/>
          <w:numId w:val="9"/>
        </w:numPr>
        <w:rPr>
          <w:rFonts w:cs="Helvetica"/>
        </w:rPr>
      </w:pPr>
      <w:r w:rsidRPr="00705D4A">
        <w:rPr>
          <w:rFonts w:cs="Helvetica"/>
        </w:rPr>
        <w:t>Alteration (</w:t>
      </w:r>
      <w:r w:rsidR="001965F7" w:rsidRPr="00705D4A">
        <w:rPr>
          <w:rFonts w:cs="Helvetica"/>
        </w:rPr>
        <w:t>written d</w:t>
      </w:r>
      <w:r w:rsidR="007B4B2B" w:rsidRPr="00705D4A">
        <w:rPr>
          <w:rFonts w:cs="Helvetica"/>
        </w:rPr>
        <w:t>ocumentation</w:t>
      </w:r>
      <w:r w:rsidR="00FA1A0F" w:rsidRPr="00705D4A">
        <w:rPr>
          <w:rFonts w:cs="Helvetica"/>
        </w:rPr>
        <w:t>)</w:t>
      </w:r>
    </w:p>
    <w:p w:rsidR="001966F9" w:rsidRPr="00705D4A" w:rsidRDefault="001966F9" w:rsidP="00262EBA">
      <w:pPr>
        <w:ind w:left="720"/>
        <w:rPr>
          <w:rFonts w:cs="Helvetica"/>
          <w:color w:val="4F81BD" w:themeColor="accent1"/>
        </w:rPr>
      </w:pPr>
      <w:r w:rsidRPr="00705D4A">
        <w:rPr>
          <w:rFonts w:cs="Helvetica"/>
          <w:color w:val="4F81BD" w:themeColor="accent1"/>
        </w:rPr>
        <w:t xml:space="preserve">Full Waiver:  A removal of the requirement that </w:t>
      </w:r>
      <w:r w:rsidR="005F5413" w:rsidRPr="00705D4A">
        <w:rPr>
          <w:rFonts w:cs="Helvetica"/>
          <w:color w:val="4F81BD" w:themeColor="accent1"/>
        </w:rPr>
        <w:t xml:space="preserve">HIPAA </w:t>
      </w:r>
      <w:r w:rsidRPr="00705D4A">
        <w:rPr>
          <w:rFonts w:cs="Helvetica"/>
          <w:color w:val="4F81BD" w:themeColor="accent1"/>
        </w:rPr>
        <w:t xml:space="preserve">authorization </w:t>
      </w:r>
      <w:r w:rsidR="005F5413" w:rsidRPr="00705D4A">
        <w:rPr>
          <w:rFonts w:cs="Helvetica"/>
          <w:color w:val="4F81BD" w:themeColor="accent1"/>
        </w:rPr>
        <w:t xml:space="preserve">be obtained before </w:t>
      </w:r>
      <w:r w:rsidRPr="00705D4A">
        <w:rPr>
          <w:rFonts w:cs="Helvetica"/>
          <w:color w:val="4F81BD" w:themeColor="accent1"/>
        </w:rPr>
        <w:t>use and disclos</w:t>
      </w:r>
      <w:r w:rsidR="005F5413" w:rsidRPr="00705D4A">
        <w:rPr>
          <w:rFonts w:cs="Helvetica"/>
          <w:color w:val="4F81BD" w:themeColor="accent1"/>
        </w:rPr>
        <w:t xml:space="preserve">ure of </w:t>
      </w:r>
      <w:r w:rsidRPr="00705D4A">
        <w:rPr>
          <w:rFonts w:cs="Helvetica"/>
          <w:color w:val="4F81BD" w:themeColor="accent1"/>
        </w:rPr>
        <w:t xml:space="preserve">PHI for a particular research project. </w:t>
      </w:r>
    </w:p>
    <w:p w:rsidR="001966F9" w:rsidRPr="00705D4A" w:rsidRDefault="001966F9" w:rsidP="00262EBA">
      <w:pPr>
        <w:ind w:left="720"/>
        <w:rPr>
          <w:rFonts w:cs="Helvetica"/>
          <w:color w:val="4F81BD" w:themeColor="accent1"/>
        </w:rPr>
      </w:pPr>
      <w:r w:rsidRPr="00705D4A">
        <w:rPr>
          <w:rFonts w:cs="Helvetica"/>
          <w:color w:val="4F81BD" w:themeColor="accent1"/>
        </w:rPr>
        <w:t xml:space="preserve">Partial Waiver:  A </w:t>
      </w:r>
      <w:r w:rsidR="005F5413" w:rsidRPr="00705D4A">
        <w:rPr>
          <w:rFonts w:cs="Helvetica"/>
          <w:color w:val="4F81BD" w:themeColor="accent1"/>
        </w:rPr>
        <w:t xml:space="preserve">removal of the requirement that HIPAA </w:t>
      </w:r>
      <w:r w:rsidRPr="00705D4A">
        <w:rPr>
          <w:rFonts w:cs="Helvetica"/>
          <w:color w:val="4F81BD" w:themeColor="accent1"/>
        </w:rPr>
        <w:t xml:space="preserve">authorization </w:t>
      </w:r>
      <w:r w:rsidR="005F5413" w:rsidRPr="00705D4A">
        <w:rPr>
          <w:rFonts w:cs="Helvetica"/>
          <w:color w:val="4F81BD" w:themeColor="accent1"/>
        </w:rPr>
        <w:t xml:space="preserve">be obtained </w:t>
      </w:r>
      <w:r w:rsidRPr="00705D4A">
        <w:rPr>
          <w:rFonts w:cs="Helvetica"/>
          <w:color w:val="4F81BD" w:themeColor="accent1"/>
        </w:rPr>
        <w:t xml:space="preserve">for some PHI uses and disclosures in a particular research project, such as disclosing PHI for research recruitment purposes. </w:t>
      </w:r>
    </w:p>
    <w:p w:rsidR="001966F9" w:rsidRPr="00705D4A" w:rsidRDefault="001966F9" w:rsidP="00262EBA">
      <w:pPr>
        <w:ind w:left="720"/>
        <w:rPr>
          <w:rFonts w:cs="Helvetica"/>
          <w:color w:val="4F81BD" w:themeColor="accent1"/>
        </w:rPr>
      </w:pPr>
      <w:r w:rsidRPr="00705D4A">
        <w:rPr>
          <w:rFonts w:cs="Helvetica"/>
          <w:color w:val="4F81BD" w:themeColor="accent1"/>
        </w:rPr>
        <w:t xml:space="preserve">Alteration: A </w:t>
      </w:r>
      <w:r w:rsidR="005F5413" w:rsidRPr="00705D4A">
        <w:rPr>
          <w:rFonts w:cs="Helvetica"/>
          <w:color w:val="4F81BD" w:themeColor="accent1"/>
        </w:rPr>
        <w:t xml:space="preserve">change to the HIPAA </w:t>
      </w:r>
      <w:r w:rsidRPr="00705D4A">
        <w:rPr>
          <w:rFonts w:cs="Helvetica"/>
          <w:color w:val="4F81BD" w:themeColor="accent1"/>
        </w:rPr>
        <w:t xml:space="preserve">authorization requirements </w:t>
      </w:r>
      <w:r w:rsidR="005F5413" w:rsidRPr="00705D4A">
        <w:rPr>
          <w:rFonts w:cs="Helvetica"/>
          <w:color w:val="4F81BD" w:themeColor="accent1"/>
        </w:rPr>
        <w:t>f</w:t>
      </w:r>
      <w:r w:rsidRPr="00705D4A">
        <w:rPr>
          <w:rFonts w:cs="Helvetica"/>
          <w:color w:val="4F81BD" w:themeColor="accent1"/>
        </w:rPr>
        <w:t>or a particular</w:t>
      </w:r>
      <w:r w:rsidR="005F5413" w:rsidRPr="00705D4A">
        <w:rPr>
          <w:rFonts w:cs="Helvetica"/>
          <w:color w:val="4F81BD" w:themeColor="accent1"/>
        </w:rPr>
        <w:t xml:space="preserve"> </w:t>
      </w:r>
      <w:r w:rsidRPr="00705D4A">
        <w:rPr>
          <w:rFonts w:cs="Helvetica"/>
          <w:color w:val="4F81BD" w:themeColor="accent1"/>
        </w:rPr>
        <w:t xml:space="preserve">research project, </w:t>
      </w:r>
      <w:r w:rsidR="005F5413" w:rsidRPr="00705D4A">
        <w:rPr>
          <w:rFonts w:cs="Helvetica"/>
          <w:color w:val="4F81BD" w:themeColor="accent1"/>
        </w:rPr>
        <w:t xml:space="preserve">such as not requiring </w:t>
      </w:r>
      <w:r w:rsidRPr="00705D4A">
        <w:rPr>
          <w:rFonts w:cs="Helvetica"/>
          <w:color w:val="4F81BD" w:themeColor="accent1"/>
        </w:rPr>
        <w:t>written documentation</w:t>
      </w:r>
      <w:r w:rsidR="005F5413" w:rsidRPr="00705D4A">
        <w:rPr>
          <w:rFonts w:cs="Helvetica"/>
          <w:color w:val="4F81BD" w:themeColor="accent1"/>
        </w:rPr>
        <w:t xml:space="preserve"> of authorization</w:t>
      </w:r>
      <w:r w:rsidRPr="00705D4A">
        <w:rPr>
          <w:rFonts w:cs="Helvetica"/>
          <w:color w:val="4F81BD" w:themeColor="accent1"/>
        </w:rPr>
        <w:t>.</w:t>
      </w:r>
    </w:p>
    <w:p w:rsidR="001965F7" w:rsidRPr="00705D4A" w:rsidRDefault="001965F7" w:rsidP="00BE2D50">
      <w:pPr>
        <w:pStyle w:val="ListParagraph"/>
        <w:numPr>
          <w:ilvl w:val="1"/>
          <w:numId w:val="9"/>
        </w:numPr>
        <w:rPr>
          <w:rFonts w:cstheme="minorHAnsi"/>
        </w:rPr>
      </w:pPr>
      <w:bookmarkStart w:id="3" w:name="OLE_LINK3"/>
      <w:r w:rsidRPr="00705D4A">
        <w:rPr>
          <w:rFonts w:cstheme="minorHAnsi"/>
        </w:rPr>
        <w:t xml:space="preserve">Provide information </w:t>
      </w:r>
      <w:bookmarkStart w:id="4" w:name="OLE_LINK184"/>
      <w:bookmarkStart w:id="5" w:name="OLE_LINK185"/>
      <w:r w:rsidRPr="00705D4A">
        <w:rPr>
          <w:rFonts w:cstheme="minorHAnsi"/>
        </w:rPr>
        <w:t xml:space="preserve">below about the PHI involved in the research (e.g., medical </w:t>
      </w:r>
      <w:bookmarkEnd w:id="4"/>
      <w:bookmarkEnd w:id="5"/>
      <w:r w:rsidRPr="00705D4A">
        <w:rPr>
          <w:rFonts w:cstheme="minorHAnsi"/>
        </w:rPr>
        <w:t xml:space="preserve">record </w:t>
      </w:r>
      <w:proofErr w:type="gramStart"/>
      <w:r w:rsidRPr="00705D4A">
        <w:rPr>
          <w:rFonts w:cstheme="minorHAnsi"/>
        </w:rPr>
        <w:t>number</w:t>
      </w:r>
      <w:r w:rsidR="00984FD8" w:rsidRPr="00705D4A">
        <w:rPr>
          <w:rFonts w:cstheme="minorHAnsi"/>
        </w:rPr>
        <w:t>,</w:t>
      </w:r>
      <w:r w:rsidRPr="00705D4A">
        <w:rPr>
          <w:rFonts w:cstheme="minorHAnsi"/>
        </w:rPr>
        <w:t xml:space="preserve"> health history</w:t>
      </w:r>
      <w:r w:rsidR="00984FD8" w:rsidRPr="00705D4A">
        <w:rPr>
          <w:rFonts w:cstheme="minorHAnsi"/>
        </w:rPr>
        <w:t xml:space="preserve">, </w:t>
      </w:r>
      <w:r w:rsidRPr="00705D4A">
        <w:rPr>
          <w:rFonts w:cstheme="minorHAnsi"/>
        </w:rPr>
        <w:t>diagnosis, test</w:t>
      </w:r>
      <w:proofErr w:type="gramEnd"/>
      <w:r w:rsidRPr="00705D4A">
        <w:rPr>
          <w:rFonts w:cstheme="minorHAnsi"/>
        </w:rPr>
        <w:t xml:space="preserve"> results, etc.). Be as specific as possible.</w:t>
      </w:r>
    </w:p>
    <w:bookmarkEnd w:id="3"/>
    <w:p w:rsidR="001965F7" w:rsidRPr="00705D4A" w:rsidRDefault="001965F7" w:rsidP="00BE2D50">
      <w:pPr>
        <w:pStyle w:val="ListParagraph"/>
        <w:numPr>
          <w:ilvl w:val="2"/>
          <w:numId w:val="9"/>
        </w:numPr>
        <w:rPr>
          <w:rFonts w:cstheme="minorHAnsi"/>
        </w:rPr>
      </w:pPr>
      <w:r w:rsidRPr="00705D4A">
        <w:rPr>
          <w:rFonts w:cstheme="minorHAnsi"/>
        </w:rPr>
        <w:t>Explain why access to and/or use of the PHI is essential to conduct the research.</w:t>
      </w:r>
    </w:p>
    <w:p w:rsidR="001965F7" w:rsidRPr="00705D4A" w:rsidRDefault="001965F7" w:rsidP="00BE2D50">
      <w:pPr>
        <w:pStyle w:val="ListParagraph"/>
        <w:numPr>
          <w:ilvl w:val="2"/>
          <w:numId w:val="9"/>
        </w:numPr>
        <w:rPr>
          <w:rFonts w:cstheme="minorHAnsi"/>
        </w:rPr>
      </w:pPr>
      <w:r w:rsidRPr="00705D4A">
        <w:rPr>
          <w:rFonts w:cstheme="minorHAnsi"/>
        </w:rPr>
        <w:t xml:space="preserve">Explain how the PHI described above represents the minimum necessary information to accomplish the objectives of the research. </w:t>
      </w:r>
    </w:p>
    <w:p w:rsidR="001965F7" w:rsidRPr="00705D4A" w:rsidRDefault="001965F7" w:rsidP="00BE2D50">
      <w:pPr>
        <w:pStyle w:val="ListParagraph"/>
        <w:numPr>
          <w:ilvl w:val="2"/>
          <w:numId w:val="9"/>
        </w:numPr>
        <w:rPr>
          <w:rFonts w:cstheme="minorHAnsi"/>
        </w:rPr>
      </w:pPr>
      <w:r w:rsidRPr="00705D4A">
        <w:rPr>
          <w:rFonts w:cstheme="minorHAnsi"/>
          <w:bCs/>
        </w:rPr>
        <w:t>Explain how the access</w:t>
      </w:r>
      <w:r w:rsidR="00E11AE8" w:rsidRPr="00705D4A">
        <w:rPr>
          <w:rFonts w:cstheme="minorHAnsi"/>
          <w:bCs/>
        </w:rPr>
        <w:t xml:space="preserve"> to</w:t>
      </w:r>
      <w:r w:rsidRPr="00705D4A">
        <w:rPr>
          <w:rFonts w:cstheme="minorHAnsi"/>
          <w:bCs/>
        </w:rPr>
        <w:t>, use</w:t>
      </w:r>
      <w:r w:rsidR="00E11AE8" w:rsidRPr="00705D4A">
        <w:rPr>
          <w:rFonts w:cstheme="minorHAnsi"/>
          <w:bCs/>
        </w:rPr>
        <w:t xml:space="preserve"> of</w:t>
      </w:r>
      <w:r w:rsidRPr="00705D4A">
        <w:rPr>
          <w:rFonts w:cstheme="minorHAnsi"/>
          <w:bCs/>
        </w:rPr>
        <w:t>, or disclosure of PHI presents no more than a minimal risk to the privacy of the individual.</w:t>
      </w:r>
    </w:p>
    <w:p w:rsidR="001965F7" w:rsidRPr="00705D4A" w:rsidRDefault="001965F7" w:rsidP="00BE2D50">
      <w:pPr>
        <w:pStyle w:val="ListParagraph"/>
        <w:numPr>
          <w:ilvl w:val="2"/>
          <w:numId w:val="9"/>
        </w:numPr>
        <w:rPr>
          <w:rFonts w:cstheme="minorHAnsi"/>
        </w:rPr>
      </w:pPr>
      <w:r w:rsidRPr="00705D4A">
        <w:rPr>
          <w:rFonts w:cstheme="minorHAnsi"/>
        </w:rPr>
        <w:t>Describe your plan to protect the identifiers (or links to identifiable data) associated with the PHI from improper use and disclosure, including where PHI will be stored, what security measures will be applied, and who will have access to the information. Describe the safeguards for electronic and/or hard copy records.</w:t>
      </w:r>
    </w:p>
    <w:p w:rsidR="001965F7" w:rsidRPr="00705D4A" w:rsidRDefault="001965F7" w:rsidP="00BE2D50">
      <w:pPr>
        <w:pStyle w:val="ListParagraph"/>
        <w:numPr>
          <w:ilvl w:val="2"/>
          <w:numId w:val="9"/>
        </w:numPr>
        <w:rPr>
          <w:rFonts w:cstheme="minorHAnsi"/>
        </w:rPr>
      </w:pPr>
      <w:r w:rsidRPr="00705D4A">
        <w:rPr>
          <w:rFonts w:cstheme="minorHAnsi"/>
        </w:rPr>
        <w:t xml:space="preserve">Will identifiers (or links to identifiable data) be destroyed?  </w:t>
      </w:r>
    </w:p>
    <w:p w:rsidR="001965F7" w:rsidRPr="00705D4A" w:rsidRDefault="001965F7" w:rsidP="00BE2D50">
      <w:pPr>
        <w:pStyle w:val="ListParagraph"/>
        <w:numPr>
          <w:ilvl w:val="3"/>
          <w:numId w:val="9"/>
        </w:numPr>
        <w:rPr>
          <w:rFonts w:cstheme="minorHAnsi"/>
        </w:rPr>
      </w:pPr>
      <w:r w:rsidRPr="00705D4A">
        <w:rPr>
          <w:rFonts w:cstheme="minorHAnsi"/>
        </w:rPr>
        <w:t>Yes</w:t>
      </w:r>
    </w:p>
    <w:p w:rsidR="001965F7" w:rsidRPr="00705D4A" w:rsidRDefault="001965F7" w:rsidP="00BE2D50">
      <w:pPr>
        <w:pStyle w:val="ListParagraph"/>
        <w:numPr>
          <w:ilvl w:val="3"/>
          <w:numId w:val="9"/>
        </w:numPr>
        <w:rPr>
          <w:rFonts w:cstheme="minorHAnsi"/>
        </w:rPr>
      </w:pPr>
      <w:r w:rsidRPr="00705D4A">
        <w:rPr>
          <w:rFonts w:cstheme="minorHAnsi"/>
        </w:rPr>
        <w:t>No</w:t>
      </w:r>
    </w:p>
    <w:p w:rsidR="00782451" w:rsidRPr="00705D4A" w:rsidRDefault="001965F7" w:rsidP="00BE2D50">
      <w:pPr>
        <w:pStyle w:val="ListParagraph"/>
        <w:numPr>
          <w:ilvl w:val="3"/>
          <w:numId w:val="9"/>
        </w:numPr>
        <w:rPr>
          <w:rFonts w:cstheme="minorHAnsi"/>
        </w:rPr>
      </w:pPr>
      <w:r w:rsidRPr="00705D4A">
        <w:rPr>
          <w:rFonts w:cstheme="minorHAnsi"/>
        </w:rPr>
        <w:t>N/A</w:t>
      </w:r>
      <w:r w:rsidRPr="00705D4A">
        <w:rPr>
          <w:rFonts w:cstheme="minorHAnsi"/>
        </w:rPr>
        <w:tab/>
        <w:t xml:space="preserve"> </w:t>
      </w:r>
    </w:p>
    <w:p w:rsidR="001965F7" w:rsidRPr="00705D4A" w:rsidRDefault="00782451" w:rsidP="00782451">
      <w:pPr>
        <w:ind w:left="1080"/>
        <w:rPr>
          <w:rFonts w:cstheme="minorHAnsi"/>
          <w:color w:val="4F81BD" w:themeColor="accent1"/>
        </w:rPr>
      </w:pPr>
      <w:r w:rsidRPr="00705D4A">
        <w:rPr>
          <w:rFonts w:cstheme="minorHAnsi"/>
          <w:color w:val="4F81BD" w:themeColor="accent1"/>
        </w:rPr>
        <w:tab/>
        <w:t xml:space="preserve">N/A: </w:t>
      </w:r>
      <w:r w:rsidR="001965F7" w:rsidRPr="00705D4A">
        <w:rPr>
          <w:rFonts w:cstheme="minorHAnsi"/>
          <w:color w:val="4F81BD" w:themeColor="accent1"/>
        </w:rPr>
        <w:t>Will not record identifiers or create links or codes to connect the data.</w:t>
      </w:r>
    </w:p>
    <w:p w:rsidR="00782451" w:rsidRPr="00705D4A" w:rsidRDefault="00782451" w:rsidP="00782451">
      <w:pPr>
        <w:ind w:left="1440"/>
        <w:rPr>
          <w:rFonts w:cstheme="minorHAnsi"/>
          <w:b/>
          <w:bCs/>
        </w:rPr>
      </w:pPr>
      <w:r w:rsidRPr="00705D4A">
        <w:rPr>
          <w:rFonts w:cstheme="minorHAnsi"/>
          <w:b/>
          <w:bCs/>
        </w:rPr>
        <w:t>If Yes,</w:t>
      </w:r>
    </w:p>
    <w:p w:rsidR="00782451" w:rsidRPr="00705D4A" w:rsidRDefault="00782451" w:rsidP="00BE2D50">
      <w:pPr>
        <w:pStyle w:val="ListParagraph"/>
        <w:numPr>
          <w:ilvl w:val="4"/>
          <w:numId w:val="9"/>
        </w:numPr>
        <w:rPr>
          <w:rFonts w:cstheme="minorHAnsi"/>
        </w:rPr>
      </w:pPr>
      <w:r w:rsidRPr="00705D4A">
        <w:rPr>
          <w:rFonts w:cstheme="minorHAnsi"/>
          <w:bCs/>
        </w:rPr>
        <w:t>D</w:t>
      </w:r>
      <w:r w:rsidRPr="00705D4A">
        <w:rPr>
          <w:rFonts w:cstheme="minorHAnsi"/>
        </w:rPr>
        <w:t xml:space="preserve">escribe the plan to destroy the identifiers at the earliest opportunity consistent with the conduct of the research.  Include </w:t>
      </w:r>
      <w:r w:rsidRPr="00705D4A">
        <w:rPr>
          <w:rFonts w:cstheme="minorHAnsi"/>
          <w:b/>
          <w:bCs/>
        </w:rPr>
        <w:t>when</w:t>
      </w:r>
      <w:r w:rsidRPr="00705D4A">
        <w:rPr>
          <w:rFonts w:cstheme="minorHAnsi"/>
        </w:rPr>
        <w:t xml:space="preserve"> and </w:t>
      </w:r>
      <w:r w:rsidRPr="00705D4A">
        <w:rPr>
          <w:rFonts w:cstheme="minorHAnsi"/>
          <w:b/>
          <w:bCs/>
        </w:rPr>
        <w:t>how</w:t>
      </w:r>
      <w:r w:rsidRPr="00705D4A">
        <w:rPr>
          <w:rFonts w:cstheme="minorHAnsi"/>
        </w:rPr>
        <w:t xml:space="preserve"> identifiers will be destroyed.</w:t>
      </w:r>
    </w:p>
    <w:p w:rsidR="00782451" w:rsidRPr="00705D4A" w:rsidRDefault="00782451" w:rsidP="00782451">
      <w:pPr>
        <w:ind w:left="1440"/>
        <w:rPr>
          <w:rFonts w:cstheme="minorHAnsi"/>
          <w:b/>
        </w:rPr>
      </w:pPr>
      <w:r w:rsidRPr="00705D4A">
        <w:rPr>
          <w:rFonts w:cstheme="minorHAnsi"/>
          <w:b/>
        </w:rPr>
        <w:t>If No,</w:t>
      </w:r>
    </w:p>
    <w:p w:rsidR="00782451" w:rsidRPr="00705D4A" w:rsidRDefault="00782451" w:rsidP="00BE2D50">
      <w:pPr>
        <w:pStyle w:val="ListParagraph"/>
        <w:numPr>
          <w:ilvl w:val="4"/>
          <w:numId w:val="9"/>
        </w:numPr>
        <w:rPr>
          <w:rFonts w:cstheme="minorHAnsi"/>
        </w:rPr>
      </w:pPr>
      <w:r w:rsidRPr="00705D4A">
        <w:rPr>
          <w:rFonts w:cstheme="minorHAnsi"/>
          <w:bCs/>
        </w:rPr>
        <w:t>P</w:t>
      </w:r>
      <w:r w:rsidRPr="00705D4A">
        <w:rPr>
          <w:rFonts w:cstheme="minorHAnsi"/>
        </w:rPr>
        <w:t>rovide the legal, health, or research justification for retaining the identifiers.  Legal justification should include a brief description/citation of the legal requirement.</w:t>
      </w:r>
    </w:p>
    <w:p w:rsidR="0046273E" w:rsidRPr="00705D4A" w:rsidRDefault="0046273E" w:rsidP="00E11AE8">
      <w:pPr>
        <w:pStyle w:val="ListParagraph"/>
        <w:ind w:left="1800"/>
      </w:pPr>
    </w:p>
    <w:p w:rsidR="001965F7" w:rsidRPr="00705D4A" w:rsidRDefault="00794B03" w:rsidP="00BE2D50">
      <w:pPr>
        <w:pStyle w:val="ListParagraph"/>
        <w:numPr>
          <w:ilvl w:val="2"/>
          <w:numId w:val="9"/>
        </w:numPr>
        <w:rPr>
          <w:rFonts w:cstheme="minorHAnsi"/>
        </w:rPr>
      </w:pPr>
      <w:r w:rsidRPr="00705D4A">
        <w:rPr>
          <w:rFonts w:cstheme="minorHAnsi"/>
        </w:rPr>
        <w:t>Explain why the research could not practicably be conducted without the waiver/alteration</w:t>
      </w:r>
      <w:r w:rsidR="00782451" w:rsidRPr="00705D4A">
        <w:rPr>
          <w:rFonts w:cstheme="minorHAnsi"/>
        </w:rPr>
        <w:t xml:space="preserve"> of HIPAA authorization</w:t>
      </w:r>
      <w:r w:rsidRPr="00705D4A">
        <w:rPr>
          <w:rFonts w:cstheme="minorHAnsi"/>
        </w:rPr>
        <w:t xml:space="preserve">. </w:t>
      </w:r>
    </w:p>
    <w:p w:rsidR="001965F7" w:rsidRPr="00705D4A" w:rsidRDefault="001965F7" w:rsidP="001965F7">
      <w:r w:rsidRPr="00705D4A">
        <w:rPr>
          <w:highlight w:val="green"/>
        </w:rPr>
        <w:lastRenderedPageBreak/>
        <w:t>Consent:</w:t>
      </w:r>
    </w:p>
    <w:p w:rsidR="001965F7" w:rsidRPr="00705D4A" w:rsidRDefault="001965F7" w:rsidP="00BE2D50">
      <w:pPr>
        <w:pStyle w:val="ListParagraph"/>
        <w:numPr>
          <w:ilvl w:val="0"/>
          <w:numId w:val="11"/>
        </w:numPr>
      </w:pPr>
      <w:r w:rsidRPr="00705D4A">
        <w:t>Indicate the consent process (</w:t>
      </w:r>
      <w:proofErr w:type="spellStart"/>
      <w:r w:rsidRPr="00705D4A">
        <w:t>es</w:t>
      </w:r>
      <w:proofErr w:type="spellEnd"/>
      <w:r w:rsidRPr="00705D4A">
        <w:t>) to be used in the study. Check all that apply.</w:t>
      </w:r>
    </w:p>
    <w:p w:rsidR="001965F7" w:rsidRPr="00705D4A" w:rsidRDefault="001965F7" w:rsidP="00BE2D50">
      <w:pPr>
        <w:pStyle w:val="ListParagraph"/>
        <w:numPr>
          <w:ilvl w:val="1"/>
          <w:numId w:val="11"/>
        </w:numPr>
      </w:pPr>
      <w:r w:rsidRPr="00705D4A">
        <w:t xml:space="preserve">Assent </w:t>
      </w:r>
      <w:r w:rsidR="00131EE2" w:rsidRPr="00705D4A">
        <w:t xml:space="preserve"> </w:t>
      </w:r>
    </w:p>
    <w:p w:rsidR="001965F7" w:rsidRPr="00705D4A" w:rsidRDefault="001965F7" w:rsidP="00BE2D50">
      <w:pPr>
        <w:pStyle w:val="ListParagraph"/>
        <w:numPr>
          <w:ilvl w:val="1"/>
          <w:numId w:val="11"/>
        </w:numPr>
      </w:pPr>
      <w:r w:rsidRPr="00705D4A">
        <w:t>Parental Permission</w:t>
      </w:r>
      <w:r w:rsidR="00131EE2" w:rsidRPr="00705D4A">
        <w:t xml:space="preserve"> (Pediatric Consent)  </w:t>
      </w:r>
    </w:p>
    <w:p w:rsidR="00131EE2" w:rsidRPr="00705D4A" w:rsidRDefault="00131EE2" w:rsidP="00BE2D50">
      <w:pPr>
        <w:pStyle w:val="ListParagraph"/>
        <w:numPr>
          <w:ilvl w:val="1"/>
          <w:numId w:val="11"/>
        </w:numPr>
      </w:pPr>
      <w:r w:rsidRPr="00705D4A">
        <w:t xml:space="preserve">Informed Consent </w:t>
      </w:r>
    </w:p>
    <w:p w:rsidR="00131EE2" w:rsidRPr="00705D4A" w:rsidRDefault="00FA3661" w:rsidP="00BE2D50">
      <w:pPr>
        <w:pStyle w:val="ListParagraph"/>
        <w:numPr>
          <w:ilvl w:val="1"/>
          <w:numId w:val="11"/>
        </w:numPr>
      </w:pPr>
      <w:r w:rsidRPr="00705D4A">
        <w:t xml:space="preserve">Requesting Waiver of Consent Process </w:t>
      </w:r>
      <w:r w:rsidR="00131EE2" w:rsidRPr="00705D4A">
        <w:rPr>
          <w:highlight w:val="yellow"/>
        </w:rPr>
        <w:t>[</w:t>
      </w:r>
      <w:hyperlink w:anchor="AppendixM1" w:history="1">
        <w:r w:rsidR="00131EE2" w:rsidRPr="00705D4A">
          <w:rPr>
            <w:rStyle w:val="Hyperlink"/>
            <w:highlight w:val="yellow"/>
          </w:rPr>
          <w:t>APPENDIX M1</w:t>
        </w:r>
      </w:hyperlink>
      <w:r w:rsidR="00131EE2" w:rsidRPr="00705D4A">
        <w:rPr>
          <w:highlight w:val="yellow"/>
        </w:rPr>
        <w:t>, HIDE THE REST OF THE CONSENT QUESTION]</w:t>
      </w:r>
    </w:p>
    <w:p w:rsidR="00CD38A7" w:rsidRPr="00705D4A" w:rsidRDefault="00CD38A7" w:rsidP="00BE2D50">
      <w:pPr>
        <w:pStyle w:val="ListParagraph"/>
        <w:numPr>
          <w:ilvl w:val="1"/>
          <w:numId w:val="11"/>
        </w:numPr>
      </w:pPr>
      <w:r w:rsidRPr="00705D4A">
        <w:t>Other</w:t>
      </w:r>
    </w:p>
    <w:p w:rsidR="00131EE2" w:rsidRPr="00705D4A" w:rsidRDefault="00CD38A7" w:rsidP="00CD38A7">
      <w:pPr>
        <w:ind w:left="360"/>
        <w:rPr>
          <w:color w:val="4F81BD" w:themeColor="accent1"/>
          <w:lang w:val="en"/>
        </w:rPr>
      </w:pPr>
      <w:r w:rsidRPr="00705D4A">
        <w:rPr>
          <w:color w:val="4F81BD" w:themeColor="accent1"/>
          <w:lang w:val="en"/>
        </w:rPr>
        <w:t>If the research involves a product regulated by the FDA, or the results of the research may be submitted to the FDA as part of a marketing application, the consent process cannot be waived.</w:t>
      </w:r>
    </w:p>
    <w:p w:rsidR="00BB7B5A" w:rsidRPr="00705D4A" w:rsidRDefault="00BB7B5A" w:rsidP="00CD38A7">
      <w:pPr>
        <w:ind w:left="360"/>
        <w:rPr>
          <w:color w:val="4F81BD" w:themeColor="accent1"/>
        </w:rPr>
      </w:pPr>
      <w:proofErr w:type="gramStart"/>
      <w:r w:rsidRPr="00705D4A">
        <w:rPr>
          <w:color w:val="4F81BD" w:themeColor="accent1"/>
        </w:rPr>
        <w:t>Includes both full and partial waivers.</w:t>
      </w:r>
      <w:proofErr w:type="gramEnd"/>
    </w:p>
    <w:p w:rsidR="00F61572" w:rsidRPr="00705D4A" w:rsidRDefault="00F61572" w:rsidP="00CD38A7">
      <w:pPr>
        <w:ind w:left="360"/>
        <w:rPr>
          <w:b/>
          <w:lang w:val="en"/>
        </w:rPr>
      </w:pPr>
      <w:r w:rsidRPr="00705D4A">
        <w:rPr>
          <w:b/>
        </w:rPr>
        <w:t>If Assent, Parental Permission, Informed Consent,</w:t>
      </w:r>
    </w:p>
    <w:p w:rsidR="00CD38A7" w:rsidRPr="00705D4A" w:rsidRDefault="00CD38A7" w:rsidP="00BE2D50">
      <w:pPr>
        <w:pStyle w:val="ListParagraph"/>
        <w:numPr>
          <w:ilvl w:val="1"/>
          <w:numId w:val="34"/>
        </w:numPr>
        <w:rPr>
          <w:lang w:val="en"/>
        </w:rPr>
      </w:pPr>
      <w:r w:rsidRPr="00705D4A">
        <w:rPr>
          <w:lang w:val="en"/>
        </w:rPr>
        <w:t>Are you requesting a Waiver of Documentation</w:t>
      </w:r>
      <w:r w:rsidR="00EF1BA9" w:rsidRPr="00705D4A">
        <w:rPr>
          <w:lang w:val="en"/>
        </w:rPr>
        <w:t xml:space="preserve"> for the Consent/Assent Process</w:t>
      </w:r>
      <w:r w:rsidR="007F615D">
        <w:rPr>
          <w:lang w:val="en"/>
        </w:rPr>
        <w:t xml:space="preserve">? </w:t>
      </w:r>
      <w:r w:rsidRPr="00705D4A">
        <w:rPr>
          <w:lang w:val="en"/>
        </w:rPr>
        <w:t xml:space="preserve"> </w:t>
      </w:r>
    </w:p>
    <w:p w:rsidR="00CD38A7" w:rsidRPr="00705D4A" w:rsidRDefault="00CD38A7" w:rsidP="00CD38A7">
      <w:pPr>
        <w:ind w:left="720"/>
      </w:pPr>
      <w:r w:rsidRPr="00705D4A">
        <w:rPr>
          <w:b/>
        </w:rPr>
        <w:t>If Yes,</w:t>
      </w:r>
      <w:r w:rsidRPr="00705D4A">
        <w:t xml:space="preserve"> </w:t>
      </w:r>
      <w:r w:rsidRPr="00705D4A">
        <w:rPr>
          <w:highlight w:val="yellow"/>
        </w:rPr>
        <w:t>[</w:t>
      </w:r>
      <w:hyperlink w:anchor="AppendixM2" w:history="1">
        <w:r w:rsidRPr="00705D4A">
          <w:rPr>
            <w:rStyle w:val="Hyperlink"/>
            <w:highlight w:val="yellow"/>
          </w:rPr>
          <w:t>APPENDIX M2</w:t>
        </w:r>
      </w:hyperlink>
      <w:r w:rsidRPr="00705D4A">
        <w:rPr>
          <w:highlight w:val="yellow"/>
        </w:rPr>
        <w:t>]</w:t>
      </w:r>
    </w:p>
    <w:p w:rsidR="001965F7" w:rsidRPr="00705D4A" w:rsidRDefault="001965F7" w:rsidP="00BE2D50">
      <w:pPr>
        <w:pStyle w:val="ListParagraph"/>
        <w:numPr>
          <w:ilvl w:val="0"/>
          <w:numId w:val="11"/>
        </w:numPr>
      </w:pPr>
      <w:r w:rsidRPr="00705D4A">
        <w:t>Who will provide consent</w:t>
      </w:r>
      <w:r w:rsidR="00EF1BA9" w:rsidRPr="00705D4A">
        <w:t>/assent/</w:t>
      </w:r>
      <w:r w:rsidRPr="00705D4A">
        <w:t xml:space="preserve">permission? </w:t>
      </w:r>
    </w:p>
    <w:p w:rsidR="001965F7" w:rsidRPr="00705D4A" w:rsidRDefault="001965F7" w:rsidP="00BE2D50">
      <w:pPr>
        <w:pStyle w:val="ListParagraph"/>
        <w:numPr>
          <w:ilvl w:val="1"/>
          <w:numId w:val="11"/>
        </w:numPr>
      </w:pPr>
      <w:r w:rsidRPr="00705D4A">
        <w:t xml:space="preserve">Participant </w:t>
      </w:r>
    </w:p>
    <w:p w:rsidR="001965F7" w:rsidRPr="00705D4A" w:rsidRDefault="001965F7" w:rsidP="00BE2D50">
      <w:pPr>
        <w:pStyle w:val="ListParagraph"/>
        <w:numPr>
          <w:ilvl w:val="1"/>
          <w:numId w:val="11"/>
        </w:numPr>
      </w:pPr>
      <w:r w:rsidRPr="00705D4A">
        <w:t xml:space="preserve">Legally authorized representative </w:t>
      </w:r>
    </w:p>
    <w:p w:rsidR="001965F7" w:rsidRPr="00705D4A" w:rsidRDefault="001965F7" w:rsidP="00BE2D50">
      <w:pPr>
        <w:pStyle w:val="ListParagraph"/>
        <w:numPr>
          <w:ilvl w:val="1"/>
          <w:numId w:val="11"/>
        </w:numPr>
      </w:pPr>
      <w:r w:rsidRPr="00705D4A">
        <w:t xml:space="preserve">Parents and/or guardian </w:t>
      </w:r>
    </w:p>
    <w:p w:rsidR="00EF1BA9" w:rsidRPr="00705D4A" w:rsidRDefault="00EF1BA9" w:rsidP="00EF1BA9">
      <w:pPr>
        <w:ind w:left="1980"/>
      </w:pPr>
    </w:p>
    <w:p w:rsidR="001965F7" w:rsidRPr="00705D4A" w:rsidRDefault="001965F7" w:rsidP="00BE2D50">
      <w:pPr>
        <w:pStyle w:val="ListParagraph"/>
        <w:numPr>
          <w:ilvl w:val="0"/>
          <w:numId w:val="11"/>
        </w:numPr>
      </w:pPr>
      <w:r w:rsidRPr="00705D4A">
        <w:t>Describe the location in which t</w:t>
      </w:r>
      <w:r w:rsidR="007F615D">
        <w:t xml:space="preserve">he consent process will occur: </w:t>
      </w:r>
    </w:p>
    <w:p w:rsidR="001965F7" w:rsidRPr="00705D4A" w:rsidRDefault="001965F7" w:rsidP="00BE2D50">
      <w:pPr>
        <w:pStyle w:val="ListParagraph"/>
        <w:numPr>
          <w:ilvl w:val="1"/>
          <w:numId w:val="11"/>
        </w:numPr>
      </w:pPr>
      <w:r w:rsidRPr="00705D4A">
        <w:t xml:space="preserve">In a private room </w:t>
      </w:r>
    </w:p>
    <w:p w:rsidR="001965F7" w:rsidRPr="00705D4A" w:rsidRDefault="001965F7" w:rsidP="00BE2D50">
      <w:pPr>
        <w:pStyle w:val="ListParagraph"/>
        <w:numPr>
          <w:ilvl w:val="1"/>
          <w:numId w:val="11"/>
        </w:numPr>
      </w:pPr>
      <w:r w:rsidRPr="00705D4A">
        <w:t xml:space="preserve">Over the phone </w:t>
      </w:r>
    </w:p>
    <w:p w:rsidR="001965F7" w:rsidRPr="00705D4A" w:rsidRDefault="001965F7" w:rsidP="00BE2D50">
      <w:pPr>
        <w:pStyle w:val="ListParagraph"/>
        <w:numPr>
          <w:ilvl w:val="1"/>
          <w:numId w:val="11"/>
        </w:numPr>
      </w:pPr>
      <w:r w:rsidRPr="00705D4A">
        <w:t xml:space="preserve">Via mail </w:t>
      </w:r>
    </w:p>
    <w:p w:rsidR="001965F7" w:rsidRPr="00705D4A" w:rsidRDefault="001965F7" w:rsidP="00BE2D50">
      <w:pPr>
        <w:pStyle w:val="ListParagraph"/>
        <w:numPr>
          <w:ilvl w:val="1"/>
          <w:numId w:val="11"/>
        </w:numPr>
      </w:pPr>
      <w:r w:rsidRPr="00705D4A">
        <w:t xml:space="preserve">In a group setting </w:t>
      </w:r>
    </w:p>
    <w:p w:rsidR="001965F7" w:rsidRPr="00705D4A" w:rsidRDefault="001965F7" w:rsidP="00BE2D50">
      <w:pPr>
        <w:pStyle w:val="ListParagraph"/>
        <w:numPr>
          <w:ilvl w:val="1"/>
          <w:numId w:val="11"/>
        </w:numPr>
      </w:pPr>
      <w:r w:rsidRPr="00705D4A">
        <w:t xml:space="preserve">Via the Internet </w:t>
      </w:r>
    </w:p>
    <w:p w:rsidR="00AE549E" w:rsidRPr="00705D4A" w:rsidRDefault="001965F7" w:rsidP="00BE2D50">
      <w:pPr>
        <w:pStyle w:val="ListParagraph"/>
        <w:numPr>
          <w:ilvl w:val="1"/>
          <w:numId w:val="11"/>
        </w:numPr>
      </w:pPr>
      <w:r w:rsidRPr="00705D4A">
        <w:t xml:space="preserve">Other </w:t>
      </w:r>
    </w:p>
    <w:p w:rsidR="002771C5" w:rsidRPr="00705D4A" w:rsidRDefault="002771C5" w:rsidP="002771C5">
      <w:pPr>
        <w:ind w:left="360"/>
      </w:pPr>
    </w:p>
    <w:p w:rsidR="001965F7" w:rsidRPr="00705D4A" w:rsidRDefault="001965F7" w:rsidP="00BE2D50">
      <w:pPr>
        <w:pStyle w:val="ListParagraph"/>
        <w:numPr>
          <w:ilvl w:val="0"/>
          <w:numId w:val="11"/>
        </w:numPr>
        <w:spacing w:after="0"/>
      </w:pPr>
      <w:r w:rsidRPr="00705D4A">
        <w:t xml:space="preserve">How much time will be devoted to the consent discussion? </w:t>
      </w:r>
    </w:p>
    <w:p w:rsidR="002771C5" w:rsidRPr="00705D4A" w:rsidRDefault="002771C5" w:rsidP="002771C5">
      <w:pPr>
        <w:spacing w:after="0"/>
      </w:pPr>
    </w:p>
    <w:p w:rsidR="008D15CC" w:rsidRPr="00705D4A" w:rsidRDefault="001965F7" w:rsidP="00BE2D50">
      <w:pPr>
        <w:pStyle w:val="ListParagraph"/>
        <w:numPr>
          <w:ilvl w:val="0"/>
          <w:numId w:val="11"/>
        </w:numPr>
        <w:spacing w:after="0"/>
      </w:pPr>
      <w:r w:rsidRPr="00705D4A">
        <w:t xml:space="preserve">What is the waiting period between informing the prospective participant </w:t>
      </w:r>
      <w:r w:rsidR="0009346A" w:rsidRPr="00705D4A">
        <w:t xml:space="preserve">about the study </w:t>
      </w:r>
      <w:r w:rsidRPr="00705D4A">
        <w:t xml:space="preserve">and obtaining consent? </w:t>
      </w:r>
    </w:p>
    <w:p w:rsidR="002771C5" w:rsidRPr="00705D4A" w:rsidRDefault="002771C5" w:rsidP="002771C5">
      <w:pPr>
        <w:pStyle w:val="ListParagraph"/>
      </w:pPr>
    </w:p>
    <w:p w:rsidR="008D15CC" w:rsidRPr="00705D4A" w:rsidRDefault="001965F7" w:rsidP="00BE2D50">
      <w:pPr>
        <w:pStyle w:val="ListParagraph"/>
        <w:numPr>
          <w:ilvl w:val="0"/>
          <w:numId w:val="11"/>
        </w:numPr>
        <w:spacing w:after="0"/>
      </w:pPr>
      <w:r w:rsidRPr="00705D4A">
        <w:t xml:space="preserve">Explain how the possibility of coercion or undue influence will be minimized in the consent process. </w:t>
      </w:r>
    </w:p>
    <w:p w:rsidR="000F666A" w:rsidRPr="00705D4A" w:rsidRDefault="000F666A" w:rsidP="000F666A">
      <w:pPr>
        <w:spacing w:after="0"/>
        <w:ind w:left="720"/>
      </w:pPr>
    </w:p>
    <w:p w:rsidR="000F666A" w:rsidRPr="00705D4A" w:rsidRDefault="000F666A" w:rsidP="000F666A">
      <w:pPr>
        <w:spacing w:after="0"/>
        <w:ind w:left="720"/>
        <w:rPr>
          <w:color w:val="4F81BD" w:themeColor="accent1"/>
        </w:rPr>
      </w:pPr>
      <w:r w:rsidRPr="00705D4A">
        <w:rPr>
          <w:color w:val="4F81BD" w:themeColor="accent1"/>
        </w:rPr>
        <w:lastRenderedPageBreak/>
        <w:t>Coercion occurs when an overt threat of harm is intentionally presented by one person to another to obtain compliance.</w:t>
      </w:r>
    </w:p>
    <w:p w:rsidR="000F666A" w:rsidRPr="00705D4A" w:rsidRDefault="000F666A" w:rsidP="000F666A">
      <w:pPr>
        <w:spacing w:after="0"/>
        <w:ind w:left="720"/>
        <w:rPr>
          <w:color w:val="4F81BD" w:themeColor="accent1"/>
        </w:rPr>
      </w:pPr>
      <w:r w:rsidRPr="00705D4A">
        <w:rPr>
          <w:color w:val="4F81BD" w:themeColor="accent1"/>
        </w:rPr>
        <w:t>Undue influence occurs through an offer of an excessive, unwarranted, inappropriate or improper reward or other overture in order to obtain compliance.</w:t>
      </w:r>
    </w:p>
    <w:p w:rsidR="002771C5" w:rsidRPr="00705D4A" w:rsidRDefault="002771C5" w:rsidP="002771C5">
      <w:pPr>
        <w:spacing w:after="0"/>
        <w:rPr>
          <w:color w:val="4F81BD" w:themeColor="accent1"/>
        </w:rPr>
      </w:pPr>
    </w:p>
    <w:p w:rsidR="008D15CC" w:rsidRPr="00705D4A" w:rsidRDefault="001965F7" w:rsidP="00BE2D50">
      <w:pPr>
        <w:pStyle w:val="ListParagraph"/>
        <w:numPr>
          <w:ilvl w:val="0"/>
          <w:numId w:val="11"/>
        </w:numPr>
        <w:spacing w:after="0"/>
      </w:pPr>
      <w:r w:rsidRPr="00705D4A">
        <w:t xml:space="preserve"> Will any other tools (e.g., quizzes, visual aids, information sheets) be used during the consent process to ass</w:t>
      </w:r>
      <w:r w:rsidR="007F615D">
        <w:t xml:space="preserve">ist participant comprehension? </w:t>
      </w:r>
      <w:r w:rsidRPr="00705D4A">
        <w:t xml:space="preserve"> </w:t>
      </w:r>
    </w:p>
    <w:p w:rsidR="0009346A" w:rsidRPr="00705D4A" w:rsidRDefault="001965F7" w:rsidP="0009346A">
      <w:pPr>
        <w:ind w:left="360"/>
        <w:rPr>
          <w:color w:val="4F81BD" w:themeColor="accent1"/>
        </w:rPr>
      </w:pPr>
      <w:r w:rsidRPr="00705D4A">
        <w:rPr>
          <w:color w:val="4F81BD" w:themeColor="accent1"/>
        </w:rPr>
        <w:t xml:space="preserve">If yes, please provide supporting documents </w:t>
      </w:r>
    </w:p>
    <w:p w:rsidR="0009346A" w:rsidRPr="00705D4A" w:rsidRDefault="0009346A" w:rsidP="00BE2D50">
      <w:pPr>
        <w:pStyle w:val="ListParagraph"/>
        <w:numPr>
          <w:ilvl w:val="0"/>
          <w:numId w:val="11"/>
        </w:numPr>
      </w:pPr>
      <w:r w:rsidRPr="00705D4A" w:rsidDel="0009346A">
        <w:t xml:space="preserve"> </w:t>
      </w:r>
      <w:r w:rsidRPr="00705D4A">
        <w:t xml:space="preserve"> If children participate in the study, will their participation continue beyond the time</w:t>
      </w:r>
      <w:r w:rsidR="007F615D">
        <w:t xml:space="preserve"> that they are 18 years of age?</w:t>
      </w:r>
      <w:r w:rsidRPr="00705D4A">
        <w:t xml:space="preserve"> </w:t>
      </w:r>
    </w:p>
    <w:p w:rsidR="0009346A" w:rsidRPr="00705D4A" w:rsidRDefault="0009346A" w:rsidP="00BE2D50">
      <w:pPr>
        <w:pStyle w:val="ListParagraph"/>
        <w:numPr>
          <w:ilvl w:val="1"/>
          <w:numId w:val="11"/>
        </w:numPr>
      </w:pPr>
      <w:r w:rsidRPr="00705D4A">
        <w:t>Yes</w:t>
      </w:r>
    </w:p>
    <w:p w:rsidR="0009346A" w:rsidRPr="00705D4A" w:rsidRDefault="0009346A" w:rsidP="00BE2D50">
      <w:pPr>
        <w:pStyle w:val="ListParagraph"/>
        <w:numPr>
          <w:ilvl w:val="1"/>
          <w:numId w:val="11"/>
        </w:numPr>
      </w:pPr>
      <w:r w:rsidRPr="00705D4A">
        <w:t>No</w:t>
      </w:r>
    </w:p>
    <w:p w:rsidR="0009346A" w:rsidRPr="00705D4A" w:rsidRDefault="0009346A" w:rsidP="00BE2D50">
      <w:pPr>
        <w:pStyle w:val="ListParagraph"/>
        <w:numPr>
          <w:ilvl w:val="1"/>
          <w:numId w:val="11"/>
        </w:numPr>
      </w:pPr>
      <w:r w:rsidRPr="00705D4A">
        <w:t>N/A</w:t>
      </w:r>
    </w:p>
    <w:p w:rsidR="0009346A" w:rsidRPr="00705D4A" w:rsidRDefault="0009346A" w:rsidP="0009346A">
      <w:pPr>
        <w:ind w:left="360"/>
        <w:rPr>
          <w:color w:val="4F81BD" w:themeColor="accent1"/>
        </w:rPr>
      </w:pPr>
      <w:r w:rsidRPr="00705D4A">
        <w:rPr>
          <w:rFonts w:cstheme="minorHAnsi"/>
          <w:color w:val="4F81BD" w:themeColor="accent1"/>
        </w:rPr>
        <w:tab/>
        <w:t>N/A: Will not enroll children as research subjects.</w:t>
      </w:r>
    </w:p>
    <w:p w:rsidR="0009346A" w:rsidRPr="00705D4A" w:rsidRDefault="0009346A" w:rsidP="0009346A">
      <w:pPr>
        <w:ind w:left="720"/>
        <w:rPr>
          <w:b/>
        </w:rPr>
      </w:pPr>
      <w:r w:rsidRPr="00705D4A">
        <w:rPr>
          <w:b/>
        </w:rPr>
        <w:t xml:space="preserve">If Yes, </w:t>
      </w:r>
    </w:p>
    <w:p w:rsidR="0009346A" w:rsidRPr="00705D4A" w:rsidRDefault="0009346A" w:rsidP="00BE2D50">
      <w:pPr>
        <w:pStyle w:val="ListParagraph"/>
        <w:numPr>
          <w:ilvl w:val="2"/>
          <w:numId w:val="11"/>
        </w:numPr>
      </w:pPr>
      <w:r w:rsidRPr="00705D4A">
        <w:t>Please descr</w:t>
      </w:r>
      <w:r w:rsidR="007F615D">
        <w:t xml:space="preserve">ibe the re-consenting process. </w:t>
      </w:r>
    </w:p>
    <w:p w:rsidR="001965F7" w:rsidRPr="00705D4A" w:rsidRDefault="001965F7" w:rsidP="00BE2D50">
      <w:pPr>
        <w:pStyle w:val="ListParagraph"/>
        <w:numPr>
          <w:ilvl w:val="0"/>
          <w:numId w:val="11"/>
        </w:numPr>
      </w:pPr>
      <w:r w:rsidRPr="00705D4A">
        <w:br w:type="page"/>
      </w:r>
    </w:p>
    <w:p w:rsidR="00865494" w:rsidRPr="00705D4A" w:rsidRDefault="00432273" w:rsidP="00865494">
      <w:r w:rsidRPr="00705D4A">
        <w:rPr>
          <w:highlight w:val="green"/>
        </w:rPr>
        <w:lastRenderedPageBreak/>
        <w:t>R</w:t>
      </w:r>
      <w:r w:rsidR="00865494" w:rsidRPr="00705D4A">
        <w:rPr>
          <w:highlight w:val="green"/>
        </w:rPr>
        <w:t>isks:</w:t>
      </w:r>
    </w:p>
    <w:p w:rsidR="00B02E0F" w:rsidRPr="00705D4A" w:rsidRDefault="002E0B84" w:rsidP="00B02E0F">
      <w:r w:rsidRPr="00705D4A">
        <w:rPr>
          <w:highlight w:val="cyan"/>
        </w:rPr>
        <w:t>(</w:t>
      </w:r>
      <w:r w:rsidR="00F173B8" w:rsidRPr="00705D4A">
        <w:rPr>
          <w:highlight w:val="cyan"/>
        </w:rPr>
        <w:t>Study Procedure</w:t>
      </w:r>
      <w:r w:rsidRPr="00705D4A">
        <w:rPr>
          <w:highlight w:val="cyan"/>
        </w:rPr>
        <w:t>)</w:t>
      </w:r>
    </w:p>
    <w:p w:rsidR="00630F00" w:rsidRPr="00705D4A" w:rsidRDefault="00630F00" w:rsidP="00BE2D50">
      <w:pPr>
        <w:pStyle w:val="ListParagraph"/>
        <w:numPr>
          <w:ilvl w:val="0"/>
          <w:numId w:val="12"/>
        </w:numPr>
      </w:pPr>
      <w:r w:rsidRPr="00705D4A">
        <w:t xml:space="preserve">List the resources available to protect human study participants in the research settings. </w:t>
      </w:r>
    </w:p>
    <w:p w:rsidR="00325ADB" w:rsidRPr="00705D4A" w:rsidRDefault="00077E90" w:rsidP="00077E90">
      <w:pPr>
        <w:ind w:left="360"/>
        <w:rPr>
          <w:color w:val="4F81BD" w:themeColor="accent1"/>
        </w:rPr>
      </w:pPr>
      <w:r w:rsidRPr="00705D4A">
        <w:rPr>
          <w:color w:val="4F81BD" w:themeColor="accent1"/>
        </w:rPr>
        <w:t>Resources include, but are not limited to, appropriately qualified research team members, adequate facilities (equipment and space), availability of medical or psychosocial services, and provisions for emergency treatment that are available in the location.</w:t>
      </w:r>
    </w:p>
    <w:p w:rsidR="00077E90" w:rsidRPr="00705D4A" w:rsidRDefault="00077E90" w:rsidP="00077E90">
      <w:pPr>
        <w:ind w:left="360"/>
        <w:rPr>
          <w:color w:val="4F81BD" w:themeColor="accent1"/>
        </w:rPr>
      </w:pPr>
      <w:r w:rsidRPr="00705D4A">
        <w:rPr>
          <w:color w:val="4F81BD" w:themeColor="accent1"/>
        </w:rPr>
        <w:t>For studies with no subject interaction, please enter N/A.</w:t>
      </w:r>
    </w:p>
    <w:p w:rsidR="00A4572E" w:rsidRPr="00705D4A" w:rsidRDefault="00A4572E" w:rsidP="00BE2D50">
      <w:pPr>
        <w:pStyle w:val="ListParagraph"/>
        <w:numPr>
          <w:ilvl w:val="0"/>
          <w:numId w:val="12"/>
        </w:numPr>
      </w:pPr>
      <w:r w:rsidRPr="00705D4A">
        <w:t>Indicate whether the research records will be:</w:t>
      </w:r>
    </w:p>
    <w:p w:rsidR="00A4572E" w:rsidRPr="00705D4A" w:rsidRDefault="00A4572E" w:rsidP="00BE2D50">
      <w:pPr>
        <w:pStyle w:val="ListParagraph"/>
        <w:numPr>
          <w:ilvl w:val="1"/>
          <w:numId w:val="12"/>
        </w:numPr>
        <w:spacing w:after="0"/>
      </w:pPr>
      <w:r w:rsidRPr="00705D4A">
        <w:t>Coded</w:t>
      </w:r>
    </w:p>
    <w:p w:rsidR="00A4572E" w:rsidRPr="00705D4A" w:rsidRDefault="00A4572E" w:rsidP="00BE2D50">
      <w:pPr>
        <w:pStyle w:val="ListParagraph"/>
        <w:numPr>
          <w:ilvl w:val="1"/>
          <w:numId w:val="12"/>
        </w:numPr>
        <w:spacing w:after="0"/>
      </w:pPr>
      <w:proofErr w:type="spellStart"/>
      <w:r w:rsidRPr="00705D4A">
        <w:t>Deidentified</w:t>
      </w:r>
      <w:proofErr w:type="spellEnd"/>
    </w:p>
    <w:p w:rsidR="00A4572E" w:rsidRPr="00705D4A" w:rsidRDefault="00A4572E" w:rsidP="00BE2D50">
      <w:pPr>
        <w:pStyle w:val="ListParagraph"/>
        <w:numPr>
          <w:ilvl w:val="1"/>
          <w:numId w:val="12"/>
        </w:numPr>
        <w:spacing w:after="0"/>
      </w:pPr>
      <w:r w:rsidRPr="00705D4A">
        <w:t>Neither</w:t>
      </w:r>
    </w:p>
    <w:p w:rsidR="00A4572E" w:rsidRPr="00705D4A" w:rsidRDefault="00A4572E" w:rsidP="00A4572E">
      <w:pPr>
        <w:spacing w:after="0"/>
      </w:pPr>
    </w:p>
    <w:p w:rsidR="00A4572E" w:rsidRPr="00705D4A" w:rsidRDefault="00A4572E" w:rsidP="00BE2D50">
      <w:pPr>
        <w:numPr>
          <w:ilvl w:val="0"/>
          <w:numId w:val="35"/>
        </w:numPr>
        <w:spacing w:after="0"/>
        <w:rPr>
          <w:color w:val="4F81BD" w:themeColor="accent1"/>
          <w:lang w:val="en"/>
        </w:rPr>
      </w:pPr>
      <w:r w:rsidRPr="00705D4A">
        <w:rPr>
          <w:b/>
          <w:bCs/>
          <w:color w:val="4F81BD" w:themeColor="accent1"/>
          <w:lang w:val="en"/>
        </w:rPr>
        <w:t>Coded:</w:t>
      </w:r>
      <w:r w:rsidRPr="00705D4A">
        <w:rPr>
          <w:color w:val="4F81BD" w:themeColor="accent1"/>
          <w:lang w:val="en"/>
        </w:rPr>
        <w:t xml:space="preserve"> Identifying information that would enable anyone involved in conducting the research to readily ascertain the identity of the individual to whom the private information or specimens pertain is replaced with a number, letter, symbol, or combination thereof (i.e., the code); and a key to decipher the code exists, enabling linkage of the identifying information to the private information or </w:t>
      </w:r>
      <w:proofErr w:type="spellStart"/>
      <w:r w:rsidRPr="00705D4A">
        <w:rPr>
          <w:color w:val="4F81BD" w:themeColor="accent1"/>
          <w:lang w:val="en"/>
        </w:rPr>
        <w:t>speciments</w:t>
      </w:r>
      <w:proofErr w:type="spellEnd"/>
      <w:r w:rsidRPr="00705D4A">
        <w:rPr>
          <w:color w:val="4F81BD" w:themeColor="accent1"/>
          <w:lang w:val="en"/>
        </w:rPr>
        <w:t>.</w:t>
      </w:r>
    </w:p>
    <w:p w:rsidR="00A4572E" w:rsidRPr="00705D4A" w:rsidRDefault="00A4572E" w:rsidP="00BE2D50">
      <w:pPr>
        <w:numPr>
          <w:ilvl w:val="0"/>
          <w:numId w:val="35"/>
        </w:numPr>
        <w:spacing w:after="0"/>
        <w:rPr>
          <w:color w:val="4F81BD" w:themeColor="accent1"/>
          <w:lang w:val="en"/>
        </w:rPr>
      </w:pPr>
      <w:r w:rsidRPr="00705D4A">
        <w:rPr>
          <w:b/>
          <w:bCs/>
          <w:color w:val="4F81BD" w:themeColor="accent1"/>
          <w:lang w:val="en"/>
        </w:rPr>
        <w:t>De-identified:</w:t>
      </w:r>
      <w:r w:rsidRPr="00705D4A">
        <w:rPr>
          <w:color w:val="4F81BD" w:themeColor="accent1"/>
          <w:lang w:val="en"/>
        </w:rPr>
        <w:t xml:space="preserve"> The following identifiers of the individual and the individual's relatives, employers, or household members of the individual are removed: </w:t>
      </w:r>
      <w:r w:rsidRPr="00705D4A">
        <w:rPr>
          <w:color w:val="4F81BD" w:themeColor="accent1"/>
          <w:lang w:val="en"/>
        </w:rPr>
        <w:br/>
        <w:t xml:space="preserve">A. Names; dates; phone numbers; email addresses; street addresses; cities; zip codes; social security numbers; medical records numbers. </w:t>
      </w:r>
      <w:r w:rsidRPr="00705D4A">
        <w:rPr>
          <w:color w:val="4F81BD" w:themeColor="accent1"/>
          <w:lang w:val="en"/>
        </w:rPr>
        <w:br/>
        <w:t xml:space="preserve">B. Ages over 89; fax numbers; countries; precincts; health plan beneficiary numbers; account numbers. </w:t>
      </w:r>
      <w:r w:rsidRPr="00705D4A">
        <w:rPr>
          <w:color w:val="4F81BD" w:themeColor="accent1"/>
          <w:lang w:val="en"/>
        </w:rPr>
        <w:br/>
        <w:t xml:space="preserve">C. Voices; images; other biometric identifiers, including finger prints and retinal prints. </w:t>
      </w:r>
      <w:r w:rsidRPr="00705D4A">
        <w:rPr>
          <w:color w:val="4F81BD" w:themeColor="accent1"/>
          <w:lang w:val="en"/>
        </w:rPr>
        <w:br/>
        <w:t xml:space="preserve">D. Certificates/license numbers; device identifiers and serial numbers; URLs; IP addresses. </w:t>
      </w:r>
      <w:r w:rsidRPr="00705D4A">
        <w:rPr>
          <w:color w:val="4F81BD" w:themeColor="accent1"/>
          <w:lang w:val="en"/>
        </w:rPr>
        <w:br/>
        <w:t>E. Any other unique identifying number or characteristic.</w:t>
      </w:r>
    </w:p>
    <w:p w:rsidR="00A4572E" w:rsidRPr="00705D4A" w:rsidRDefault="00A4572E" w:rsidP="00A4572E">
      <w:pPr>
        <w:spacing w:after="0"/>
        <w:ind w:left="360"/>
      </w:pPr>
    </w:p>
    <w:p w:rsidR="00051188" w:rsidRPr="00705D4A" w:rsidRDefault="00DB7E75" w:rsidP="00325ADB">
      <w:pPr>
        <w:spacing w:after="0" w:line="360" w:lineRule="auto"/>
        <w:ind w:firstLine="360"/>
        <w:rPr>
          <w:b/>
        </w:rPr>
      </w:pPr>
      <w:r w:rsidRPr="00705D4A">
        <w:rPr>
          <w:b/>
        </w:rPr>
        <w:t xml:space="preserve">If </w:t>
      </w:r>
      <w:r w:rsidR="00051188" w:rsidRPr="00705D4A">
        <w:rPr>
          <w:b/>
        </w:rPr>
        <w:t>a</w:t>
      </w:r>
      <w:r w:rsidRPr="00705D4A">
        <w:rPr>
          <w:b/>
        </w:rPr>
        <w:t xml:space="preserve">) or </w:t>
      </w:r>
      <w:r w:rsidR="00051188" w:rsidRPr="00705D4A">
        <w:rPr>
          <w:b/>
        </w:rPr>
        <w:t>b</w:t>
      </w:r>
      <w:r w:rsidRPr="00705D4A">
        <w:rPr>
          <w:b/>
        </w:rPr>
        <w:t>)</w:t>
      </w:r>
      <w:r w:rsidR="00051188" w:rsidRPr="00705D4A">
        <w:rPr>
          <w:b/>
        </w:rPr>
        <w:t xml:space="preserve">, </w:t>
      </w:r>
    </w:p>
    <w:p w:rsidR="00051188" w:rsidRPr="00705D4A" w:rsidRDefault="00051188" w:rsidP="00BE2D50">
      <w:pPr>
        <w:pStyle w:val="ListParagraph"/>
        <w:numPr>
          <w:ilvl w:val="2"/>
          <w:numId w:val="12"/>
        </w:numPr>
        <w:spacing w:after="0" w:line="360" w:lineRule="auto"/>
      </w:pPr>
      <w:r w:rsidRPr="00705D4A">
        <w:t xml:space="preserve">Describe the process used to code or de-identify the records. </w:t>
      </w:r>
    </w:p>
    <w:p w:rsidR="00F31E70" w:rsidRPr="00705D4A" w:rsidRDefault="00DB7E75" w:rsidP="00F31E70">
      <w:pPr>
        <w:spacing w:after="0" w:line="360" w:lineRule="auto"/>
        <w:ind w:left="360"/>
        <w:rPr>
          <w:b/>
        </w:rPr>
      </w:pPr>
      <w:r w:rsidRPr="00705D4A">
        <w:rPr>
          <w:b/>
        </w:rPr>
        <w:t xml:space="preserve">If </w:t>
      </w:r>
      <w:r w:rsidR="00F31E70" w:rsidRPr="00705D4A">
        <w:rPr>
          <w:b/>
        </w:rPr>
        <w:t>c</w:t>
      </w:r>
      <w:r w:rsidRPr="00705D4A">
        <w:rPr>
          <w:b/>
        </w:rPr>
        <w:t>)</w:t>
      </w:r>
      <w:r w:rsidR="00F31E70" w:rsidRPr="00705D4A">
        <w:rPr>
          <w:b/>
        </w:rPr>
        <w:t>,</w:t>
      </w:r>
    </w:p>
    <w:p w:rsidR="00F31E70" w:rsidRPr="00705D4A" w:rsidRDefault="00F31E70" w:rsidP="00BE2D50">
      <w:pPr>
        <w:pStyle w:val="ListParagraph"/>
        <w:numPr>
          <w:ilvl w:val="2"/>
          <w:numId w:val="12"/>
        </w:numPr>
        <w:spacing w:after="0" w:line="360" w:lineRule="auto"/>
      </w:pPr>
      <w:r w:rsidRPr="00705D4A">
        <w:t>Please explain</w:t>
      </w:r>
    </w:p>
    <w:p w:rsidR="00051188" w:rsidRPr="00705D4A" w:rsidRDefault="00051188" w:rsidP="00051188">
      <w:pPr>
        <w:spacing w:after="0" w:line="360" w:lineRule="auto"/>
        <w:ind w:left="720"/>
      </w:pPr>
    </w:p>
    <w:p w:rsidR="00A4572E" w:rsidRPr="00705D4A" w:rsidRDefault="00A4572E" w:rsidP="00BE2D50">
      <w:pPr>
        <w:pStyle w:val="ListParagraph"/>
        <w:numPr>
          <w:ilvl w:val="0"/>
          <w:numId w:val="12"/>
        </w:numPr>
        <w:spacing w:after="0" w:line="360" w:lineRule="auto"/>
        <w:rPr>
          <w:rStyle w:val="question-label-text"/>
        </w:rPr>
      </w:pPr>
      <w:r w:rsidRPr="00705D4A">
        <w:rPr>
          <w:rStyle w:val="question-label-text"/>
          <w:lang w:val="en"/>
        </w:rPr>
        <w:t xml:space="preserve">Describe the procedures for </w:t>
      </w:r>
      <w:r w:rsidR="0079140F" w:rsidRPr="00705D4A">
        <w:rPr>
          <w:rStyle w:val="question-label-text"/>
          <w:lang w:val="en"/>
        </w:rPr>
        <w:t>record</w:t>
      </w:r>
      <w:r w:rsidRPr="00705D4A">
        <w:rPr>
          <w:rStyle w:val="question-label-text"/>
          <w:lang w:val="en"/>
        </w:rPr>
        <w:t xml:space="preserve"> storage. Where will electronic and/or hard copy research records </w:t>
      </w:r>
      <w:proofErr w:type="gramStart"/>
      <w:r w:rsidRPr="00705D4A">
        <w:rPr>
          <w:rStyle w:val="question-label-text"/>
          <w:lang w:val="en"/>
        </w:rPr>
        <w:t>be</w:t>
      </w:r>
      <w:proofErr w:type="gramEnd"/>
      <w:r w:rsidRPr="00705D4A">
        <w:rPr>
          <w:rStyle w:val="question-label-text"/>
          <w:lang w:val="en"/>
        </w:rPr>
        <w:t xml:space="preserve"> stored? Who will have access to them? </w:t>
      </w:r>
      <w:r w:rsidR="00F2628E" w:rsidRPr="00705D4A">
        <w:rPr>
          <w:rStyle w:val="question-label-text"/>
          <w:lang w:val="en"/>
        </w:rPr>
        <w:t xml:space="preserve">When and how will they be destroyed? </w:t>
      </w:r>
    </w:p>
    <w:p w:rsidR="00F2628E" w:rsidRPr="00705D4A" w:rsidRDefault="00F2628E" w:rsidP="00F2628E">
      <w:pPr>
        <w:spacing w:after="0" w:line="360" w:lineRule="auto"/>
        <w:ind w:left="360"/>
        <w:rPr>
          <w:rStyle w:val="question-label-text"/>
          <w:lang w:val="en"/>
        </w:rPr>
      </w:pPr>
    </w:p>
    <w:p w:rsidR="00F2628E" w:rsidRPr="00705D4A" w:rsidRDefault="00F2628E" w:rsidP="00F2628E">
      <w:pPr>
        <w:spacing w:after="0" w:line="360" w:lineRule="auto"/>
        <w:ind w:left="360"/>
        <w:rPr>
          <w:rStyle w:val="question-label-text"/>
          <w:color w:val="4F81BD" w:themeColor="accent1"/>
        </w:rPr>
      </w:pPr>
      <w:r w:rsidRPr="00705D4A">
        <w:rPr>
          <w:rStyle w:val="question-label-text"/>
          <w:color w:val="4F81BD" w:themeColor="accent1"/>
        </w:rPr>
        <w:lastRenderedPageBreak/>
        <w:t>Data retention requirements vary based on type of data collected, subject population, grant or contract terms and FDA regulations, as applicable.  Prior to transfer or destruction of any data, you must verify the data retention requirements that apply to your study.</w:t>
      </w:r>
    </w:p>
    <w:p w:rsidR="00F2628E" w:rsidRPr="00705D4A" w:rsidRDefault="00F2628E" w:rsidP="00F2628E">
      <w:pPr>
        <w:spacing w:after="0" w:line="360" w:lineRule="auto"/>
        <w:rPr>
          <w:rStyle w:val="question-label-text"/>
        </w:rPr>
      </w:pPr>
    </w:p>
    <w:p w:rsidR="00B02E0F" w:rsidRPr="00705D4A" w:rsidRDefault="00B02E0F" w:rsidP="00BE2D50">
      <w:pPr>
        <w:pStyle w:val="ListParagraph"/>
        <w:numPr>
          <w:ilvl w:val="0"/>
          <w:numId w:val="12"/>
        </w:numPr>
        <w:spacing w:after="0" w:line="360" w:lineRule="auto"/>
      </w:pPr>
      <w:r w:rsidRPr="00705D4A">
        <w:t>Will biological specimens (tissue, blo</w:t>
      </w:r>
      <w:r w:rsidR="00E8704B" w:rsidRPr="00705D4A">
        <w:t xml:space="preserve">od, saliva, etc.) be obtained? </w:t>
      </w:r>
    </w:p>
    <w:p w:rsidR="002E0B84" w:rsidRPr="00705D4A" w:rsidRDefault="002E0B84" w:rsidP="00A4572E">
      <w:pPr>
        <w:spacing w:after="0" w:line="360" w:lineRule="auto"/>
        <w:ind w:left="360"/>
        <w:rPr>
          <w:b/>
        </w:rPr>
      </w:pPr>
      <w:r w:rsidRPr="00705D4A">
        <w:rPr>
          <w:b/>
        </w:rPr>
        <w:t>If Yes,</w:t>
      </w:r>
    </w:p>
    <w:p w:rsidR="00B368CA" w:rsidRPr="00705D4A" w:rsidRDefault="00B368CA" w:rsidP="00BE2D50">
      <w:pPr>
        <w:pStyle w:val="ListParagraph"/>
        <w:numPr>
          <w:ilvl w:val="1"/>
          <w:numId w:val="12"/>
        </w:numPr>
        <w:spacing w:after="0" w:line="360" w:lineRule="auto"/>
      </w:pPr>
      <w:r w:rsidRPr="00705D4A">
        <w:t xml:space="preserve">Will the specimens be </w:t>
      </w:r>
      <w:r w:rsidR="00F173B8" w:rsidRPr="00705D4A">
        <w:t xml:space="preserve">collected </w:t>
      </w:r>
      <w:r w:rsidRPr="00705D4A">
        <w:t xml:space="preserve">directly from participants (as opposed to being obtained from a secondary source)? </w:t>
      </w:r>
    </w:p>
    <w:p w:rsidR="00B02E0F" w:rsidRPr="00705D4A" w:rsidRDefault="00B02E0F" w:rsidP="00262EBA">
      <w:pPr>
        <w:ind w:left="720"/>
        <w:rPr>
          <w:b/>
        </w:rPr>
      </w:pPr>
      <w:r w:rsidRPr="00705D4A">
        <w:rPr>
          <w:b/>
        </w:rPr>
        <w:t>If Yes,</w:t>
      </w:r>
    </w:p>
    <w:p w:rsidR="00B02E0F" w:rsidRPr="00705D4A" w:rsidRDefault="00994BA9" w:rsidP="00BE2D50">
      <w:pPr>
        <w:pStyle w:val="ListParagraph"/>
        <w:numPr>
          <w:ilvl w:val="2"/>
          <w:numId w:val="12"/>
        </w:numPr>
      </w:pPr>
      <w:r w:rsidRPr="00705D4A">
        <w:t>Check all</w:t>
      </w:r>
      <w:r w:rsidR="00B02E0F" w:rsidRPr="00705D4A">
        <w:t xml:space="preserve"> the type(s) of specimens to be collected. </w:t>
      </w:r>
    </w:p>
    <w:p w:rsidR="00B02E0F" w:rsidRPr="00705D4A" w:rsidRDefault="00994BA9" w:rsidP="00BE2D50">
      <w:pPr>
        <w:pStyle w:val="ListParagraph"/>
        <w:numPr>
          <w:ilvl w:val="4"/>
          <w:numId w:val="12"/>
        </w:numPr>
      </w:pPr>
      <w:r w:rsidRPr="00705D4A">
        <w:t>Blood</w:t>
      </w:r>
      <w:r w:rsidR="00300BE6" w:rsidRPr="00705D4A">
        <w:t xml:space="preserve"> </w:t>
      </w:r>
    </w:p>
    <w:p w:rsidR="00994BA9" w:rsidRPr="00705D4A" w:rsidRDefault="00994BA9" w:rsidP="00262EBA">
      <w:pPr>
        <w:ind w:left="1440"/>
        <w:rPr>
          <w:b/>
        </w:rPr>
      </w:pPr>
      <w:r w:rsidRPr="00705D4A">
        <w:rPr>
          <w:b/>
        </w:rPr>
        <w:t>If checked</w:t>
      </w:r>
      <w:r w:rsidR="00DC243A" w:rsidRPr="00705D4A">
        <w:rPr>
          <w:b/>
        </w:rPr>
        <w:t>,</w:t>
      </w:r>
    </w:p>
    <w:p w:rsidR="00994BA9" w:rsidRPr="00705D4A" w:rsidRDefault="00994BA9" w:rsidP="00BE2D50">
      <w:pPr>
        <w:pStyle w:val="ListParagraph"/>
        <w:numPr>
          <w:ilvl w:val="5"/>
          <w:numId w:val="12"/>
        </w:numPr>
      </w:pPr>
      <w:r w:rsidRPr="00705D4A">
        <w:t>Who is drawing the blood?</w:t>
      </w:r>
    </w:p>
    <w:p w:rsidR="00994BA9" w:rsidRPr="00705D4A" w:rsidRDefault="00994BA9" w:rsidP="00BE2D50">
      <w:pPr>
        <w:pStyle w:val="ListParagraph"/>
        <w:numPr>
          <w:ilvl w:val="5"/>
          <w:numId w:val="12"/>
        </w:numPr>
      </w:pPr>
      <w:r w:rsidRPr="00705D4A">
        <w:t>How much and over what period of time?</w:t>
      </w:r>
    </w:p>
    <w:p w:rsidR="00994BA9" w:rsidRPr="00705D4A" w:rsidRDefault="00994BA9" w:rsidP="00BE2D50">
      <w:pPr>
        <w:pStyle w:val="ListParagraph"/>
        <w:numPr>
          <w:ilvl w:val="5"/>
          <w:numId w:val="12"/>
        </w:numPr>
      </w:pPr>
      <w:r w:rsidRPr="00705D4A">
        <w:t xml:space="preserve"> List specific physical location(s) (Lab, Clinic, Office Name, e.g.) where blood draw is to take place</w:t>
      </w:r>
    </w:p>
    <w:p w:rsidR="00994BA9" w:rsidRPr="00705D4A" w:rsidRDefault="00994BA9" w:rsidP="00BE2D50">
      <w:pPr>
        <w:pStyle w:val="ListParagraph"/>
        <w:numPr>
          <w:ilvl w:val="5"/>
          <w:numId w:val="12"/>
        </w:numPr>
      </w:pPr>
      <w:r w:rsidRPr="00705D4A">
        <w:t>List resources available to ensure participant safety (Specific to blood draw</w:t>
      </w:r>
      <w:r w:rsidR="00B11D87" w:rsidRPr="00705D4A">
        <w:t>n</w:t>
      </w:r>
      <w:r w:rsidRPr="00705D4A">
        <w:t xml:space="preserve">)  </w:t>
      </w:r>
    </w:p>
    <w:p w:rsidR="00994BA9" w:rsidRPr="00705D4A" w:rsidRDefault="009D674B" w:rsidP="00BE2D50">
      <w:pPr>
        <w:pStyle w:val="ListParagraph"/>
        <w:numPr>
          <w:ilvl w:val="4"/>
          <w:numId w:val="12"/>
        </w:numPr>
      </w:pPr>
      <w:r w:rsidRPr="00705D4A">
        <w:t>Tissue</w:t>
      </w:r>
      <w:r w:rsidR="007B37DF" w:rsidRPr="00705D4A">
        <w:t xml:space="preserve"> &lt;tissue&gt;</w:t>
      </w:r>
    </w:p>
    <w:p w:rsidR="009D674B" w:rsidRPr="00705D4A" w:rsidRDefault="009D674B" w:rsidP="00BE2D50">
      <w:pPr>
        <w:pStyle w:val="ListParagraph"/>
        <w:numPr>
          <w:ilvl w:val="4"/>
          <w:numId w:val="12"/>
        </w:numPr>
      </w:pPr>
      <w:r w:rsidRPr="00705D4A">
        <w:t>Others (urine, saliva, semen, etc</w:t>
      </w:r>
      <w:r w:rsidR="00593EBB" w:rsidRPr="00705D4A">
        <w:t>.</w:t>
      </w:r>
      <w:r w:rsidRPr="00705D4A">
        <w:t>)</w:t>
      </w:r>
      <w:r w:rsidR="007B37DF" w:rsidRPr="00705D4A">
        <w:t xml:space="preserve"> &lt;other&gt;</w:t>
      </w:r>
    </w:p>
    <w:p w:rsidR="00B84E4A" w:rsidRPr="00705D4A" w:rsidRDefault="00B84E4A" w:rsidP="00B02E0F"/>
    <w:p w:rsidR="00C53A98" w:rsidRPr="00705D4A" w:rsidRDefault="00C53A98" w:rsidP="00BE2D50">
      <w:pPr>
        <w:pStyle w:val="ListParagraph"/>
        <w:numPr>
          <w:ilvl w:val="1"/>
          <w:numId w:val="12"/>
        </w:numPr>
      </w:pPr>
      <w:r w:rsidRPr="00705D4A">
        <w:t xml:space="preserve">Indicate whether the specimen to be </w:t>
      </w:r>
      <w:r w:rsidR="00F173B8" w:rsidRPr="00705D4A">
        <w:t xml:space="preserve">collected and/or </w:t>
      </w:r>
      <w:r w:rsidRPr="00705D4A">
        <w:t>stored will be</w:t>
      </w:r>
      <w:r w:rsidR="00844F93" w:rsidRPr="00705D4A">
        <w:t>:</w:t>
      </w:r>
    </w:p>
    <w:p w:rsidR="00C53A98" w:rsidRPr="00705D4A" w:rsidRDefault="00C53A98" w:rsidP="00BE2D50">
      <w:pPr>
        <w:pStyle w:val="ListParagraph"/>
        <w:numPr>
          <w:ilvl w:val="2"/>
          <w:numId w:val="12"/>
        </w:numPr>
      </w:pPr>
      <w:r w:rsidRPr="00705D4A">
        <w:t>Coded</w:t>
      </w:r>
      <w:r w:rsidRPr="00705D4A">
        <w:tab/>
      </w:r>
      <w:r w:rsidRPr="00705D4A">
        <w:tab/>
      </w:r>
      <w:r w:rsidRPr="00705D4A">
        <w:tab/>
      </w:r>
    </w:p>
    <w:p w:rsidR="00C53A98" w:rsidRPr="00705D4A" w:rsidRDefault="00C53A98" w:rsidP="00BE2D50">
      <w:pPr>
        <w:pStyle w:val="ListParagraph"/>
        <w:numPr>
          <w:ilvl w:val="2"/>
          <w:numId w:val="12"/>
        </w:numPr>
      </w:pPr>
      <w:r w:rsidRPr="00705D4A">
        <w:t xml:space="preserve">De-identified </w:t>
      </w:r>
    </w:p>
    <w:p w:rsidR="00C63121" w:rsidRPr="00705D4A" w:rsidRDefault="00940FD0" w:rsidP="00BE2D50">
      <w:pPr>
        <w:pStyle w:val="ListParagraph"/>
        <w:numPr>
          <w:ilvl w:val="2"/>
          <w:numId w:val="12"/>
        </w:numPr>
      </w:pPr>
      <w:r w:rsidRPr="00705D4A">
        <w:t>Neither</w:t>
      </w:r>
    </w:p>
    <w:p w:rsidR="00296AD5" w:rsidRPr="00705D4A" w:rsidRDefault="00296AD5" w:rsidP="00BE2D50">
      <w:pPr>
        <w:numPr>
          <w:ilvl w:val="0"/>
          <w:numId w:val="35"/>
        </w:numPr>
        <w:spacing w:after="0"/>
        <w:rPr>
          <w:color w:val="4F81BD" w:themeColor="accent1"/>
          <w:lang w:val="en"/>
        </w:rPr>
      </w:pPr>
      <w:r w:rsidRPr="00705D4A">
        <w:rPr>
          <w:b/>
          <w:bCs/>
          <w:color w:val="4F81BD" w:themeColor="accent1"/>
          <w:lang w:val="en"/>
        </w:rPr>
        <w:t>Coded:</w:t>
      </w:r>
      <w:r w:rsidRPr="00705D4A">
        <w:rPr>
          <w:color w:val="4F81BD" w:themeColor="accent1"/>
          <w:lang w:val="en"/>
        </w:rPr>
        <w:t xml:space="preserve"> Identifying information that would enable anyone involved in conducting the research to readily ascertain the identity of the individual to whom the private information or specimens pertain is replaced with a number, letter, symbol, or combination thereof (i.e., the code); and a key to decipher the code exists, enabling linkage of the identifying information to the private information or </w:t>
      </w:r>
      <w:proofErr w:type="spellStart"/>
      <w:r w:rsidRPr="00705D4A">
        <w:rPr>
          <w:color w:val="4F81BD" w:themeColor="accent1"/>
          <w:lang w:val="en"/>
        </w:rPr>
        <w:t>speciments</w:t>
      </w:r>
      <w:proofErr w:type="spellEnd"/>
      <w:r w:rsidRPr="00705D4A">
        <w:rPr>
          <w:color w:val="4F81BD" w:themeColor="accent1"/>
          <w:lang w:val="en"/>
        </w:rPr>
        <w:t>.</w:t>
      </w:r>
    </w:p>
    <w:p w:rsidR="00296AD5" w:rsidRPr="00705D4A" w:rsidRDefault="00296AD5" w:rsidP="00BE2D50">
      <w:pPr>
        <w:numPr>
          <w:ilvl w:val="0"/>
          <w:numId w:val="35"/>
        </w:numPr>
        <w:spacing w:after="0"/>
        <w:rPr>
          <w:color w:val="4F81BD" w:themeColor="accent1"/>
          <w:lang w:val="en"/>
        </w:rPr>
      </w:pPr>
      <w:r w:rsidRPr="00705D4A">
        <w:rPr>
          <w:b/>
          <w:bCs/>
          <w:color w:val="4F81BD" w:themeColor="accent1"/>
          <w:lang w:val="en"/>
        </w:rPr>
        <w:t>De-identified:</w:t>
      </w:r>
      <w:r w:rsidRPr="00705D4A">
        <w:rPr>
          <w:color w:val="4F81BD" w:themeColor="accent1"/>
          <w:lang w:val="en"/>
        </w:rPr>
        <w:t xml:space="preserve"> The following identifiers of the individual and the individual's relatives, employers, or household members of the individual are removed: </w:t>
      </w:r>
      <w:r w:rsidRPr="00705D4A">
        <w:rPr>
          <w:color w:val="4F81BD" w:themeColor="accent1"/>
          <w:lang w:val="en"/>
        </w:rPr>
        <w:br/>
        <w:t xml:space="preserve">A. Names; dates; phone numbers; email addresses; street addresses; cities; zip codes; social security numbers; medical records numbers. </w:t>
      </w:r>
      <w:r w:rsidRPr="00705D4A">
        <w:rPr>
          <w:color w:val="4F81BD" w:themeColor="accent1"/>
          <w:lang w:val="en"/>
        </w:rPr>
        <w:br/>
        <w:t xml:space="preserve">B. Ages over 89; fax numbers; countries; precincts; health plan beneficiary numbers; account numbers. </w:t>
      </w:r>
      <w:r w:rsidRPr="00705D4A">
        <w:rPr>
          <w:color w:val="4F81BD" w:themeColor="accent1"/>
          <w:lang w:val="en"/>
        </w:rPr>
        <w:br/>
      </w:r>
      <w:r w:rsidRPr="00705D4A">
        <w:rPr>
          <w:color w:val="4F81BD" w:themeColor="accent1"/>
          <w:lang w:val="en"/>
        </w:rPr>
        <w:lastRenderedPageBreak/>
        <w:t xml:space="preserve">C. Voices; images; other biometric identifiers, including finger prints and retinal prints. </w:t>
      </w:r>
      <w:r w:rsidRPr="00705D4A">
        <w:rPr>
          <w:color w:val="4F81BD" w:themeColor="accent1"/>
          <w:lang w:val="en"/>
        </w:rPr>
        <w:br/>
        <w:t xml:space="preserve">D. Certificates/license numbers; device identifiers and serial numbers; URLs; IP addresses. </w:t>
      </w:r>
      <w:r w:rsidRPr="00705D4A">
        <w:rPr>
          <w:color w:val="4F81BD" w:themeColor="accent1"/>
          <w:lang w:val="en"/>
        </w:rPr>
        <w:br/>
        <w:t>E. Any other unique identifying number or characteristic.</w:t>
      </w:r>
    </w:p>
    <w:p w:rsidR="00FC6B14" w:rsidRPr="00705D4A" w:rsidRDefault="00FC6B14" w:rsidP="00FC6B14"/>
    <w:p w:rsidR="00C63121" w:rsidRPr="00705D4A" w:rsidRDefault="00FC6B14" w:rsidP="00503801">
      <w:pPr>
        <w:ind w:firstLine="720"/>
        <w:rPr>
          <w:b/>
        </w:rPr>
      </w:pPr>
      <w:r w:rsidRPr="00705D4A">
        <w:rPr>
          <w:b/>
        </w:rPr>
        <w:t xml:space="preserve"> </w:t>
      </w:r>
      <w:r w:rsidR="009C0387" w:rsidRPr="00705D4A">
        <w:rPr>
          <w:b/>
        </w:rPr>
        <w:t>If i</w:t>
      </w:r>
      <w:r w:rsidR="00296AD5" w:rsidRPr="00705D4A">
        <w:rPr>
          <w:b/>
        </w:rPr>
        <w:t xml:space="preserve"> or ii</w:t>
      </w:r>
      <w:r w:rsidRPr="00705D4A">
        <w:rPr>
          <w:b/>
        </w:rPr>
        <w:t>,</w:t>
      </w:r>
      <w:r w:rsidR="00C63121" w:rsidRPr="00705D4A">
        <w:rPr>
          <w:b/>
        </w:rPr>
        <w:t xml:space="preserve"> </w:t>
      </w:r>
    </w:p>
    <w:p w:rsidR="00C63121" w:rsidRPr="00705D4A" w:rsidRDefault="00296AD5" w:rsidP="003F7D2D">
      <w:pPr>
        <w:ind w:left="720" w:firstLine="720"/>
      </w:pPr>
      <w:r w:rsidRPr="00705D4A">
        <w:t>D</w:t>
      </w:r>
      <w:r w:rsidR="00C63121" w:rsidRPr="00705D4A">
        <w:t xml:space="preserve">escribe the process </w:t>
      </w:r>
      <w:r w:rsidR="00A44AE1" w:rsidRPr="00705D4A">
        <w:t xml:space="preserve">used </w:t>
      </w:r>
      <w:r w:rsidR="00C63121" w:rsidRPr="00705D4A">
        <w:t xml:space="preserve">to </w:t>
      </w:r>
      <w:r w:rsidR="00051188" w:rsidRPr="00705D4A">
        <w:t xml:space="preserve">code or </w:t>
      </w:r>
      <w:r w:rsidR="00C63121" w:rsidRPr="00705D4A">
        <w:t>de-identify the specimens.</w:t>
      </w:r>
      <w:r w:rsidR="00A13158" w:rsidRPr="00705D4A">
        <w:t xml:space="preserve"> </w:t>
      </w:r>
    </w:p>
    <w:p w:rsidR="00F31E70" w:rsidRPr="00705D4A" w:rsidRDefault="000C4595" w:rsidP="00503801">
      <w:pPr>
        <w:ind w:firstLine="720"/>
        <w:rPr>
          <w:b/>
        </w:rPr>
      </w:pPr>
      <w:r w:rsidRPr="00705D4A">
        <w:rPr>
          <w:b/>
        </w:rPr>
        <w:t xml:space="preserve">If </w:t>
      </w:r>
      <w:r w:rsidR="00F31E70" w:rsidRPr="00705D4A">
        <w:rPr>
          <w:b/>
        </w:rPr>
        <w:t>iii,</w:t>
      </w:r>
    </w:p>
    <w:p w:rsidR="00F31E70" w:rsidRPr="00705D4A" w:rsidRDefault="00F31E70" w:rsidP="003F7D2D">
      <w:pPr>
        <w:pStyle w:val="ListParagraph"/>
        <w:ind w:left="1440"/>
      </w:pPr>
      <w:r w:rsidRPr="00705D4A">
        <w:t>Please explain</w:t>
      </w:r>
    </w:p>
    <w:p w:rsidR="00503801" w:rsidRPr="00705D4A" w:rsidRDefault="00503801" w:rsidP="00503801">
      <w:pPr>
        <w:ind w:left="1080"/>
      </w:pPr>
    </w:p>
    <w:p w:rsidR="00873CDA" w:rsidRPr="00705D4A" w:rsidRDefault="00873CDA" w:rsidP="00BE2D50">
      <w:pPr>
        <w:pStyle w:val="ListParagraph"/>
        <w:numPr>
          <w:ilvl w:val="1"/>
          <w:numId w:val="12"/>
        </w:numPr>
        <w:rPr>
          <w:rFonts w:cstheme="minorHAnsi"/>
        </w:rPr>
      </w:pPr>
      <w:r w:rsidRPr="00705D4A">
        <w:rPr>
          <w:rFonts w:cstheme="minorHAnsi"/>
        </w:rPr>
        <w:t xml:space="preserve">Describe the physical location/equipment and security provisions where the specimens will be stored. </w:t>
      </w:r>
    </w:p>
    <w:p w:rsidR="00873CDA" w:rsidRPr="00705D4A" w:rsidRDefault="00873CDA" w:rsidP="00BE2D50">
      <w:pPr>
        <w:pStyle w:val="ListParagraph"/>
        <w:numPr>
          <w:ilvl w:val="1"/>
          <w:numId w:val="12"/>
        </w:numPr>
        <w:rPr>
          <w:rFonts w:cstheme="minorHAnsi"/>
        </w:rPr>
      </w:pPr>
      <w:r w:rsidRPr="00705D4A">
        <w:rPr>
          <w:rFonts w:cstheme="minorHAnsi"/>
        </w:rPr>
        <w:t xml:space="preserve">Explain who will manage the stored specimens </w:t>
      </w:r>
    </w:p>
    <w:p w:rsidR="00873CDA" w:rsidRPr="00705D4A" w:rsidRDefault="00873CDA" w:rsidP="00BE2D50">
      <w:pPr>
        <w:pStyle w:val="ListParagraph"/>
        <w:numPr>
          <w:ilvl w:val="1"/>
          <w:numId w:val="12"/>
        </w:numPr>
        <w:rPr>
          <w:rFonts w:cstheme="minorHAnsi"/>
        </w:rPr>
      </w:pPr>
      <w:r w:rsidRPr="00705D4A">
        <w:rPr>
          <w:rFonts w:cstheme="minorHAnsi"/>
        </w:rPr>
        <w:t xml:space="preserve">Indicate how long the specimens will be stored (e.g., </w:t>
      </w:r>
      <w:proofErr w:type="gramStart"/>
      <w:r w:rsidRPr="00705D4A">
        <w:rPr>
          <w:rFonts w:cstheme="minorHAnsi"/>
        </w:rPr>
        <w:t>Indefinitely</w:t>
      </w:r>
      <w:proofErr w:type="gramEnd"/>
      <w:r w:rsidRPr="00705D4A">
        <w:rPr>
          <w:rFonts w:cstheme="minorHAnsi"/>
        </w:rPr>
        <w:t xml:space="preserve">, etc.) </w:t>
      </w:r>
    </w:p>
    <w:p w:rsidR="00873CDA" w:rsidRPr="00705D4A" w:rsidRDefault="00873CDA" w:rsidP="00BE2D50">
      <w:pPr>
        <w:pStyle w:val="ListParagraph"/>
        <w:numPr>
          <w:ilvl w:val="1"/>
          <w:numId w:val="12"/>
        </w:numPr>
        <w:rPr>
          <w:rFonts w:cstheme="minorHAnsi"/>
        </w:rPr>
      </w:pPr>
      <w:r w:rsidRPr="00705D4A">
        <w:rPr>
          <w:rFonts w:cstheme="minorHAnsi"/>
        </w:rPr>
        <w:t xml:space="preserve">Describe the process for destruction or de-identification of identified/coded specimens at the end of the retention periods (as applicable) or if the PI leaves the University. </w:t>
      </w:r>
    </w:p>
    <w:p w:rsidR="00503801" w:rsidRPr="00705D4A" w:rsidRDefault="00503801" w:rsidP="00BE2D50">
      <w:pPr>
        <w:pStyle w:val="ListParagraph"/>
        <w:numPr>
          <w:ilvl w:val="1"/>
          <w:numId w:val="12"/>
        </w:numPr>
      </w:pPr>
      <w:r w:rsidRPr="00705D4A">
        <w:t>Will samples be released t</w:t>
      </w:r>
      <w:r w:rsidR="008641CD" w:rsidRPr="00705D4A">
        <w:t xml:space="preserve">o other investigators? </w:t>
      </w:r>
    </w:p>
    <w:p w:rsidR="00503801" w:rsidRPr="00705D4A" w:rsidRDefault="00503801" w:rsidP="00503801">
      <w:pPr>
        <w:ind w:left="720"/>
        <w:rPr>
          <w:b/>
        </w:rPr>
      </w:pPr>
      <w:r w:rsidRPr="00705D4A">
        <w:rPr>
          <w:b/>
        </w:rPr>
        <w:t xml:space="preserve">If Yes, </w:t>
      </w:r>
    </w:p>
    <w:p w:rsidR="00503801" w:rsidRPr="00705D4A" w:rsidRDefault="00503801" w:rsidP="00BE2D50">
      <w:pPr>
        <w:pStyle w:val="ListParagraph"/>
        <w:numPr>
          <w:ilvl w:val="2"/>
          <w:numId w:val="12"/>
        </w:numPr>
      </w:pPr>
      <w:r w:rsidRPr="00705D4A">
        <w:t xml:space="preserve">To whom will the samples be released? </w:t>
      </w:r>
    </w:p>
    <w:p w:rsidR="00503801" w:rsidRPr="00705D4A" w:rsidRDefault="00503801" w:rsidP="00BE2D50">
      <w:pPr>
        <w:pStyle w:val="ListParagraph"/>
        <w:numPr>
          <w:ilvl w:val="3"/>
          <w:numId w:val="12"/>
        </w:numPr>
      </w:pPr>
      <w:r w:rsidRPr="00705D4A">
        <w:t xml:space="preserve">Pharmaceutical Company </w:t>
      </w:r>
    </w:p>
    <w:p w:rsidR="00503801" w:rsidRPr="00705D4A" w:rsidRDefault="00503801" w:rsidP="00BE2D50">
      <w:pPr>
        <w:pStyle w:val="ListParagraph"/>
        <w:numPr>
          <w:ilvl w:val="3"/>
          <w:numId w:val="12"/>
        </w:numPr>
      </w:pPr>
      <w:r w:rsidRPr="00705D4A">
        <w:t xml:space="preserve">Local Investigators (e.g., researchers at UAMS, ACH) </w:t>
      </w:r>
    </w:p>
    <w:p w:rsidR="00503801" w:rsidRPr="00705D4A" w:rsidRDefault="00503801" w:rsidP="00BE2D50">
      <w:pPr>
        <w:pStyle w:val="ListParagraph"/>
        <w:numPr>
          <w:ilvl w:val="3"/>
          <w:numId w:val="12"/>
        </w:numPr>
      </w:pPr>
      <w:r w:rsidRPr="00705D4A">
        <w:t xml:space="preserve">Other </w:t>
      </w:r>
    </w:p>
    <w:p w:rsidR="00503801" w:rsidRPr="00705D4A" w:rsidRDefault="00503801" w:rsidP="00503801">
      <w:pPr>
        <w:ind w:left="1440"/>
      </w:pPr>
      <w:r w:rsidRPr="00705D4A">
        <w:rPr>
          <w:b/>
        </w:rPr>
        <w:t xml:space="preserve">If </w:t>
      </w:r>
      <w:proofErr w:type="gramStart"/>
      <w:r w:rsidRPr="00705D4A">
        <w:rPr>
          <w:b/>
        </w:rPr>
        <w:t>Other</w:t>
      </w:r>
      <w:proofErr w:type="gramEnd"/>
      <w:r w:rsidRPr="00705D4A">
        <w:rPr>
          <w:b/>
        </w:rPr>
        <w:t>,</w:t>
      </w:r>
      <w:r w:rsidRPr="00705D4A">
        <w:t xml:space="preserve"> please describe </w:t>
      </w:r>
    </w:p>
    <w:p w:rsidR="00503801" w:rsidRPr="00705D4A" w:rsidRDefault="00503801" w:rsidP="00BE2D50">
      <w:pPr>
        <w:pStyle w:val="ListParagraph"/>
        <w:numPr>
          <w:ilvl w:val="2"/>
          <w:numId w:val="12"/>
        </w:numPr>
      </w:pPr>
      <w:r w:rsidRPr="00705D4A">
        <w:t xml:space="preserve">Indicate whether </w:t>
      </w:r>
      <w:r w:rsidR="00844F93" w:rsidRPr="00705D4A">
        <w:t>samples to be released will be:</w:t>
      </w:r>
    </w:p>
    <w:p w:rsidR="00503801" w:rsidRPr="00705D4A" w:rsidRDefault="00844F93" w:rsidP="00BE2D50">
      <w:pPr>
        <w:pStyle w:val="ListParagraph"/>
        <w:numPr>
          <w:ilvl w:val="3"/>
          <w:numId w:val="12"/>
        </w:numPr>
      </w:pPr>
      <w:r w:rsidRPr="00705D4A">
        <w:t>Coded</w:t>
      </w:r>
    </w:p>
    <w:p w:rsidR="00503801" w:rsidRPr="00705D4A" w:rsidRDefault="00503801" w:rsidP="00BE2D50">
      <w:pPr>
        <w:pStyle w:val="ListParagraph"/>
        <w:numPr>
          <w:ilvl w:val="3"/>
          <w:numId w:val="12"/>
        </w:numPr>
      </w:pPr>
      <w:r w:rsidRPr="00705D4A">
        <w:t xml:space="preserve">De-Identified </w:t>
      </w:r>
    </w:p>
    <w:p w:rsidR="00503801" w:rsidRPr="00705D4A" w:rsidRDefault="00503801" w:rsidP="00BE2D50">
      <w:pPr>
        <w:pStyle w:val="ListParagraph"/>
        <w:numPr>
          <w:ilvl w:val="3"/>
          <w:numId w:val="12"/>
        </w:numPr>
      </w:pPr>
      <w:r w:rsidRPr="00705D4A">
        <w:t xml:space="preserve">Neither </w:t>
      </w:r>
    </w:p>
    <w:p w:rsidR="00503801" w:rsidRPr="00705D4A" w:rsidRDefault="00503801" w:rsidP="00503801">
      <w:pPr>
        <w:ind w:left="1080"/>
        <w:rPr>
          <w:color w:val="4F81BD" w:themeColor="accent1"/>
        </w:rPr>
      </w:pPr>
      <w:r w:rsidRPr="00705D4A">
        <w:rPr>
          <w:color w:val="4F81BD" w:themeColor="accent1"/>
        </w:rPr>
        <w:t xml:space="preserve">Coded: Identifying information that would enable anyone involved in conducting the research to readily ascertain the identity of the individual to whom the private information or specimens pertain is replaced with a number, letter, symbol, or combination thereof (i.e., the code); and a key to decipher the code exists, enabling linkage of the identifying information to the private information or </w:t>
      </w:r>
      <w:proofErr w:type="spellStart"/>
      <w:r w:rsidRPr="00705D4A">
        <w:rPr>
          <w:color w:val="4F81BD" w:themeColor="accent1"/>
        </w:rPr>
        <w:t>speciments</w:t>
      </w:r>
      <w:proofErr w:type="spellEnd"/>
      <w:r w:rsidRPr="00705D4A">
        <w:rPr>
          <w:color w:val="4F81BD" w:themeColor="accent1"/>
        </w:rPr>
        <w:t>.</w:t>
      </w:r>
    </w:p>
    <w:p w:rsidR="00503801" w:rsidRPr="00705D4A" w:rsidRDefault="00503801" w:rsidP="00503801">
      <w:pPr>
        <w:ind w:left="1080"/>
        <w:rPr>
          <w:color w:val="4F81BD" w:themeColor="accent1"/>
        </w:rPr>
      </w:pPr>
      <w:r w:rsidRPr="00705D4A">
        <w:rPr>
          <w:color w:val="4F81BD" w:themeColor="accent1"/>
        </w:rPr>
        <w:t xml:space="preserve">De-identified: The following identifiers of the individual and the individual's relatives, employers, or household members of the individual are removed: </w:t>
      </w:r>
      <w:r w:rsidRPr="00705D4A">
        <w:rPr>
          <w:color w:val="4F81BD" w:themeColor="accent1"/>
        </w:rPr>
        <w:br/>
        <w:t xml:space="preserve">A. Names; dates; phone numbers; email addresses; street addresses; cities; zip codes; social </w:t>
      </w:r>
      <w:r w:rsidRPr="00705D4A">
        <w:rPr>
          <w:color w:val="4F81BD" w:themeColor="accent1"/>
        </w:rPr>
        <w:lastRenderedPageBreak/>
        <w:t xml:space="preserve">security numbers; medical records numbers. </w:t>
      </w:r>
      <w:r w:rsidRPr="00705D4A">
        <w:rPr>
          <w:color w:val="4F81BD" w:themeColor="accent1"/>
        </w:rPr>
        <w:br/>
        <w:t xml:space="preserve">B. Ages over 89; fax numbers; countries; precincts; health plan beneficiary numbers; account numbers. </w:t>
      </w:r>
      <w:r w:rsidRPr="00705D4A">
        <w:rPr>
          <w:color w:val="4F81BD" w:themeColor="accent1"/>
        </w:rPr>
        <w:br/>
        <w:t xml:space="preserve">C. Voices; images; other biometric identifiers, including finger prints and retinal prints. </w:t>
      </w:r>
      <w:r w:rsidRPr="00705D4A">
        <w:rPr>
          <w:color w:val="4F81BD" w:themeColor="accent1"/>
        </w:rPr>
        <w:br/>
        <w:t xml:space="preserve">D. Certificates/license numbers; device identifiers and serial numbers; URLs; IP addresses. </w:t>
      </w:r>
      <w:r w:rsidRPr="00705D4A">
        <w:rPr>
          <w:color w:val="4F81BD" w:themeColor="accent1"/>
        </w:rPr>
        <w:br/>
        <w:t>E. Any other unique identifying number or characteristic.</w:t>
      </w:r>
    </w:p>
    <w:p w:rsidR="00503801" w:rsidRPr="00705D4A" w:rsidRDefault="00503801" w:rsidP="00503801">
      <w:pPr>
        <w:ind w:left="720" w:firstLine="360"/>
        <w:rPr>
          <w:b/>
        </w:rPr>
      </w:pPr>
      <w:r w:rsidRPr="00705D4A">
        <w:rPr>
          <w:b/>
        </w:rPr>
        <w:t>If (1) or (2),</w:t>
      </w:r>
    </w:p>
    <w:p w:rsidR="00503801" w:rsidRPr="00705D4A" w:rsidRDefault="00503801" w:rsidP="00BE2D50">
      <w:pPr>
        <w:pStyle w:val="ListParagraph"/>
        <w:numPr>
          <w:ilvl w:val="4"/>
          <w:numId w:val="12"/>
        </w:numPr>
      </w:pPr>
      <w:r w:rsidRPr="00705D4A">
        <w:t xml:space="preserve">Describe the process used to code or de-identify the records. </w:t>
      </w:r>
    </w:p>
    <w:p w:rsidR="00503801" w:rsidRPr="00705D4A" w:rsidRDefault="00503801" w:rsidP="00503801">
      <w:pPr>
        <w:ind w:left="720" w:firstLine="360"/>
        <w:rPr>
          <w:b/>
        </w:rPr>
      </w:pPr>
      <w:r w:rsidRPr="00705D4A">
        <w:rPr>
          <w:b/>
        </w:rPr>
        <w:t>If (3),</w:t>
      </w:r>
    </w:p>
    <w:p w:rsidR="00503801" w:rsidRPr="00705D4A" w:rsidRDefault="00D57F52" w:rsidP="00BE2D50">
      <w:pPr>
        <w:pStyle w:val="ListParagraph"/>
        <w:numPr>
          <w:ilvl w:val="4"/>
          <w:numId w:val="12"/>
        </w:numPr>
      </w:pPr>
      <w:r w:rsidRPr="00705D4A">
        <w:t>Please describe</w:t>
      </w:r>
    </w:p>
    <w:p w:rsidR="00503801" w:rsidRPr="00705D4A" w:rsidRDefault="00503801" w:rsidP="00BE2D50">
      <w:pPr>
        <w:pStyle w:val="ListParagraph"/>
        <w:numPr>
          <w:ilvl w:val="2"/>
          <w:numId w:val="12"/>
        </w:numPr>
      </w:pPr>
      <w:r w:rsidRPr="00705D4A">
        <w:t xml:space="preserve">Describe the process for requesting and releasing samples. State the individual(s) responsible for verifying IRB approval (or exemption) before specimen release and his/her qualifications or training. </w:t>
      </w:r>
    </w:p>
    <w:p w:rsidR="00873CDA" w:rsidRPr="00705D4A" w:rsidRDefault="00C77673" w:rsidP="00503801">
      <w:pPr>
        <w:ind w:left="1080"/>
      </w:pPr>
      <w:r w:rsidRPr="00705D4A">
        <w:rPr>
          <w:color w:val="4F81BD" w:themeColor="accent1"/>
        </w:rPr>
        <w:t>Provide copies of all applicable forms/agreements that will be used to request and release samples.</w:t>
      </w:r>
      <w:r w:rsidR="00503801" w:rsidRPr="00705D4A">
        <w:br/>
      </w:r>
    </w:p>
    <w:p w:rsidR="00CB28AB" w:rsidRPr="00705D4A" w:rsidRDefault="00D1106A" w:rsidP="00BE2D50">
      <w:pPr>
        <w:pStyle w:val="ListParagraph"/>
        <w:numPr>
          <w:ilvl w:val="1"/>
          <w:numId w:val="12"/>
        </w:numPr>
      </w:pPr>
      <w:r w:rsidRPr="00705D4A">
        <w:t>Will</w:t>
      </w:r>
      <w:r w:rsidR="00CB28AB" w:rsidRPr="00705D4A">
        <w:t xml:space="preserve"> </w:t>
      </w:r>
      <w:r w:rsidR="00A44AE1" w:rsidRPr="00705D4A">
        <w:t>the specimen</w:t>
      </w:r>
      <w:r w:rsidR="0079140F" w:rsidRPr="00705D4A">
        <w:t>s</w:t>
      </w:r>
      <w:r w:rsidR="00A44AE1" w:rsidRPr="00705D4A">
        <w:t xml:space="preserve"> </w:t>
      </w:r>
      <w:r w:rsidR="00CB28AB" w:rsidRPr="00705D4A">
        <w:t xml:space="preserve">be </w:t>
      </w:r>
      <w:r w:rsidR="00F173B8" w:rsidRPr="00705D4A">
        <w:t xml:space="preserve">collected and/or </w:t>
      </w:r>
      <w:r w:rsidR="00CB28AB" w:rsidRPr="00705D4A">
        <w:t xml:space="preserve">stored for </w:t>
      </w:r>
      <w:r w:rsidRPr="00705D4A">
        <w:t xml:space="preserve">use in </w:t>
      </w:r>
      <w:r w:rsidR="00CB28AB" w:rsidRPr="00705D4A">
        <w:t>future research</w:t>
      </w:r>
      <w:r w:rsidR="001953A5" w:rsidRPr="00705D4A">
        <w:t xml:space="preserve"> (research that falls outside the purview of this protocol)</w:t>
      </w:r>
      <w:r w:rsidR="006C2FAA" w:rsidRPr="00705D4A">
        <w:t xml:space="preserve">? </w:t>
      </w:r>
    </w:p>
    <w:p w:rsidR="00696AAE" w:rsidRPr="00705D4A" w:rsidRDefault="00CB28AB" w:rsidP="00503801">
      <w:pPr>
        <w:ind w:left="720"/>
      </w:pPr>
      <w:r w:rsidRPr="00705D4A">
        <w:rPr>
          <w:b/>
        </w:rPr>
        <w:t>If Yes,</w:t>
      </w:r>
      <w:r w:rsidR="00D73EA6" w:rsidRPr="00705D4A">
        <w:t xml:space="preserve"> [</w:t>
      </w:r>
      <w:hyperlink w:anchor="AppendixI" w:history="1">
        <w:r w:rsidRPr="00705D4A">
          <w:rPr>
            <w:rStyle w:val="Hyperlink"/>
            <w:highlight w:val="yellow"/>
          </w:rPr>
          <w:t>APPENDIX – I</w:t>
        </w:r>
      </w:hyperlink>
      <w:r w:rsidR="00D73EA6" w:rsidRPr="00705D4A">
        <w:t>]</w:t>
      </w:r>
    </w:p>
    <w:p w:rsidR="00503801" w:rsidRPr="00705D4A" w:rsidRDefault="00503801"/>
    <w:p w:rsidR="00936F1B" w:rsidRPr="00705D4A" w:rsidRDefault="009C40C9">
      <w:r w:rsidRPr="00705D4A">
        <w:rPr>
          <w:highlight w:val="cyan"/>
        </w:rPr>
        <w:t>(Genetic Testing</w:t>
      </w:r>
      <w:r w:rsidR="004579E6" w:rsidRPr="00705D4A">
        <w:rPr>
          <w:highlight w:val="cyan"/>
        </w:rPr>
        <w:t>)</w:t>
      </w:r>
    </w:p>
    <w:p w:rsidR="004579E6" w:rsidRPr="00705D4A" w:rsidRDefault="004579E6" w:rsidP="00BE2D50">
      <w:pPr>
        <w:pStyle w:val="ListParagraph"/>
        <w:numPr>
          <w:ilvl w:val="0"/>
          <w:numId w:val="12"/>
        </w:numPr>
      </w:pPr>
      <w:r w:rsidRPr="00705D4A">
        <w:t xml:space="preserve">Is there any genetic testing planned for this study? </w:t>
      </w:r>
    </w:p>
    <w:p w:rsidR="004579E6" w:rsidRPr="00705D4A" w:rsidRDefault="004579E6" w:rsidP="00262EBA">
      <w:pPr>
        <w:ind w:left="360"/>
        <w:rPr>
          <w:b/>
        </w:rPr>
      </w:pPr>
      <w:r w:rsidRPr="00705D4A">
        <w:rPr>
          <w:b/>
        </w:rPr>
        <w:t xml:space="preserve">If Yes, </w:t>
      </w:r>
    </w:p>
    <w:p w:rsidR="00E92A0C" w:rsidRPr="00705D4A" w:rsidRDefault="00E92A0C" w:rsidP="00BE2D50">
      <w:pPr>
        <w:pStyle w:val="ListParagraph"/>
        <w:numPr>
          <w:ilvl w:val="1"/>
          <w:numId w:val="19"/>
        </w:numPr>
      </w:pPr>
      <w:r w:rsidRPr="00705D4A">
        <w:t xml:space="preserve">What </w:t>
      </w:r>
      <w:r w:rsidR="00F32485" w:rsidRPr="00705D4A">
        <w:t>type</w:t>
      </w:r>
      <w:r w:rsidR="00DB5C06" w:rsidRPr="00705D4A">
        <w:t>(s)</w:t>
      </w:r>
      <w:r w:rsidR="00F32485" w:rsidRPr="00705D4A">
        <w:t xml:space="preserve"> of genetic research </w:t>
      </w:r>
      <w:r w:rsidR="00650207" w:rsidRPr="00705D4A">
        <w:t xml:space="preserve">will be performed? </w:t>
      </w:r>
    </w:p>
    <w:p w:rsidR="00E92A0C" w:rsidRPr="00705D4A" w:rsidRDefault="00A87722" w:rsidP="00BE2D50">
      <w:pPr>
        <w:pStyle w:val="ListParagraph"/>
        <w:numPr>
          <w:ilvl w:val="2"/>
          <w:numId w:val="19"/>
        </w:numPr>
      </w:pPr>
      <w:r w:rsidRPr="00705D4A">
        <w:t>Pedigree study</w:t>
      </w:r>
      <w:r w:rsidR="00E92A0C" w:rsidRPr="00705D4A">
        <w:t xml:space="preserve"> (to discover the pattern of inheritance of a disease and to catalog the range of symptoms involved)</w:t>
      </w:r>
    </w:p>
    <w:p w:rsidR="00E92A0C" w:rsidRPr="00705D4A" w:rsidRDefault="00A87722" w:rsidP="00BE2D50">
      <w:pPr>
        <w:pStyle w:val="ListParagraph"/>
        <w:numPr>
          <w:ilvl w:val="2"/>
          <w:numId w:val="19"/>
        </w:numPr>
      </w:pPr>
      <w:r w:rsidRPr="00705D4A">
        <w:t>Positional cloning study</w:t>
      </w:r>
      <w:r w:rsidR="00E92A0C" w:rsidRPr="00705D4A">
        <w:t xml:space="preserve"> (to localize and identify specific genes)</w:t>
      </w:r>
    </w:p>
    <w:p w:rsidR="00E92A0C" w:rsidRPr="00705D4A" w:rsidRDefault="00A87722" w:rsidP="00BE2D50">
      <w:pPr>
        <w:pStyle w:val="ListParagraph"/>
        <w:numPr>
          <w:ilvl w:val="2"/>
          <w:numId w:val="19"/>
        </w:numPr>
      </w:pPr>
      <w:r w:rsidRPr="00705D4A">
        <w:t>DNA diagnostic study</w:t>
      </w:r>
      <w:r w:rsidR="00E92A0C" w:rsidRPr="00705D4A">
        <w:t xml:space="preserve"> (to develop techniques for determining the presence of specific DNA mutations</w:t>
      </w:r>
    </w:p>
    <w:p w:rsidR="00E92A0C" w:rsidRPr="00705D4A" w:rsidRDefault="00E92A0C" w:rsidP="00BE2D50">
      <w:pPr>
        <w:pStyle w:val="ListParagraph"/>
        <w:numPr>
          <w:ilvl w:val="2"/>
          <w:numId w:val="19"/>
        </w:numPr>
        <w:spacing w:after="0"/>
      </w:pPr>
      <w:r w:rsidRPr="00705D4A">
        <w:t>Gene therapy research (to develop treatments for ge</w:t>
      </w:r>
      <w:r w:rsidR="00A355CB" w:rsidRPr="00705D4A">
        <w:t>netic disease at the DNA level)</w:t>
      </w:r>
    </w:p>
    <w:p w:rsidR="009F417E" w:rsidRPr="00705D4A" w:rsidRDefault="009F417E" w:rsidP="00BE2D50">
      <w:pPr>
        <w:pStyle w:val="ListParagraph"/>
        <w:numPr>
          <w:ilvl w:val="2"/>
          <w:numId w:val="19"/>
        </w:numPr>
        <w:spacing w:after="0"/>
      </w:pPr>
      <w:r w:rsidRPr="00705D4A">
        <w:t>Other</w:t>
      </w:r>
    </w:p>
    <w:p w:rsidR="00A355CB" w:rsidRPr="00705D4A" w:rsidRDefault="00A355CB" w:rsidP="00262EBA">
      <w:pPr>
        <w:spacing w:after="0"/>
      </w:pPr>
    </w:p>
    <w:p w:rsidR="00A355CB" w:rsidRPr="00705D4A" w:rsidRDefault="00A355CB" w:rsidP="00262EBA">
      <w:pPr>
        <w:spacing w:after="0"/>
        <w:ind w:left="720"/>
        <w:rPr>
          <w:b/>
        </w:rPr>
      </w:pPr>
      <w:r w:rsidRPr="00705D4A">
        <w:rPr>
          <w:b/>
        </w:rPr>
        <w:t xml:space="preserve">If </w:t>
      </w:r>
      <w:proofErr w:type="gramStart"/>
      <w:r w:rsidRPr="00705D4A">
        <w:rPr>
          <w:b/>
        </w:rPr>
        <w:t>iv</w:t>
      </w:r>
      <w:proofErr w:type="gramEnd"/>
      <w:r w:rsidR="009852F5" w:rsidRPr="00705D4A">
        <w:rPr>
          <w:b/>
        </w:rPr>
        <w:t>,</w:t>
      </w:r>
    </w:p>
    <w:p w:rsidR="00A355CB" w:rsidRPr="00705D4A" w:rsidRDefault="00A355CB" w:rsidP="00BE2D50">
      <w:pPr>
        <w:pStyle w:val="ListParagraph"/>
        <w:numPr>
          <w:ilvl w:val="3"/>
          <w:numId w:val="20"/>
        </w:numPr>
        <w:spacing w:after="0"/>
      </w:pPr>
      <w:r w:rsidRPr="00705D4A">
        <w:t>What type(s) of gene therapy</w:t>
      </w:r>
      <w:r w:rsidR="00AE6113" w:rsidRPr="00705D4A">
        <w:t xml:space="preserve"> will be performed?</w:t>
      </w:r>
    </w:p>
    <w:p w:rsidR="00A355CB" w:rsidRPr="00705D4A" w:rsidRDefault="00A355CB" w:rsidP="00BE2D50">
      <w:pPr>
        <w:pStyle w:val="ListParagraph"/>
        <w:numPr>
          <w:ilvl w:val="4"/>
          <w:numId w:val="20"/>
        </w:numPr>
        <w:spacing w:after="0"/>
      </w:pPr>
      <w:proofErr w:type="spellStart"/>
      <w:r w:rsidRPr="00705D4A">
        <w:lastRenderedPageBreak/>
        <w:t>Germline</w:t>
      </w:r>
      <w:proofErr w:type="spellEnd"/>
      <w:r w:rsidRPr="00705D4A">
        <w:t xml:space="preserve"> (inherited mutation or genotype)</w:t>
      </w:r>
    </w:p>
    <w:p w:rsidR="00A355CB" w:rsidRPr="00705D4A" w:rsidRDefault="00A355CB" w:rsidP="00BE2D50">
      <w:pPr>
        <w:pStyle w:val="ListParagraph"/>
        <w:numPr>
          <w:ilvl w:val="4"/>
          <w:numId w:val="20"/>
        </w:numPr>
        <w:spacing w:after="0"/>
      </w:pPr>
      <w:r w:rsidRPr="00705D4A">
        <w:t>Somatic (non-inherited mutation expected to be present only in the tissue being studied)</w:t>
      </w:r>
    </w:p>
    <w:p w:rsidR="00A355CB" w:rsidRPr="00705D4A" w:rsidRDefault="00A355CB" w:rsidP="00BE2D50">
      <w:pPr>
        <w:pStyle w:val="ListParagraph"/>
        <w:numPr>
          <w:ilvl w:val="4"/>
          <w:numId w:val="20"/>
        </w:numPr>
        <w:spacing w:after="0"/>
      </w:pPr>
      <w:r w:rsidRPr="00705D4A">
        <w:t>Unknown</w:t>
      </w:r>
    </w:p>
    <w:p w:rsidR="00626870" w:rsidRPr="00705D4A" w:rsidRDefault="00626870" w:rsidP="00262EBA">
      <w:pPr>
        <w:spacing w:after="0"/>
      </w:pPr>
    </w:p>
    <w:p w:rsidR="00F32485" w:rsidRPr="00705D4A" w:rsidRDefault="00F32485" w:rsidP="00BE2D50">
      <w:pPr>
        <w:pStyle w:val="ListParagraph"/>
        <w:numPr>
          <w:ilvl w:val="1"/>
          <w:numId w:val="20"/>
        </w:numPr>
      </w:pPr>
      <w:r w:rsidRPr="00705D4A">
        <w:t xml:space="preserve">Are any proposed tests also clinically available assays? </w:t>
      </w:r>
    </w:p>
    <w:p w:rsidR="00F32485" w:rsidRPr="00705D4A" w:rsidRDefault="00AE6113" w:rsidP="00AE6113">
      <w:pPr>
        <w:ind w:left="720"/>
        <w:rPr>
          <w:b/>
        </w:rPr>
      </w:pPr>
      <w:r w:rsidRPr="00705D4A">
        <w:rPr>
          <w:b/>
        </w:rPr>
        <w:t>If Yes</w:t>
      </w:r>
      <w:proofErr w:type="gramStart"/>
      <w:r w:rsidRPr="00705D4A">
        <w:rPr>
          <w:b/>
        </w:rPr>
        <w:t xml:space="preserve">,  </w:t>
      </w:r>
      <w:r w:rsidR="009B347E" w:rsidRPr="00705D4A">
        <w:t>P</w:t>
      </w:r>
      <w:r w:rsidRPr="00705D4A">
        <w:t>lease</w:t>
      </w:r>
      <w:proofErr w:type="gramEnd"/>
      <w:r w:rsidRPr="00705D4A">
        <w:t xml:space="preserve"> s</w:t>
      </w:r>
      <w:r w:rsidR="00F32485" w:rsidRPr="00705D4A">
        <w:t>pecify.</w:t>
      </w:r>
    </w:p>
    <w:p w:rsidR="00F32485" w:rsidRPr="00705D4A" w:rsidRDefault="00F32485" w:rsidP="00BE2D50">
      <w:pPr>
        <w:pStyle w:val="ListParagraph"/>
        <w:numPr>
          <w:ilvl w:val="1"/>
          <w:numId w:val="20"/>
        </w:numPr>
      </w:pPr>
      <w:r w:rsidRPr="00705D4A">
        <w:t xml:space="preserve">Could proposed testing result in incidental (i.e., unintended) findings? </w:t>
      </w:r>
    </w:p>
    <w:p w:rsidR="00F32485" w:rsidRPr="00705D4A" w:rsidRDefault="009B347E" w:rsidP="009B347E">
      <w:pPr>
        <w:ind w:left="720"/>
      </w:pPr>
      <w:r w:rsidRPr="00705D4A">
        <w:rPr>
          <w:b/>
        </w:rPr>
        <w:t>If Yes,</w:t>
      </w:r>
      <w:r w:rsidRPr="00705D4A">
        <w:t xml:space="preserve"> Please s</w:t>
      </w:r>
      <w:r w:rsidR="00F32485" w:rsidRPr="00705D4A">
        <w:t>pecify</w:t>
      </w:r>
    </w:p>
    <w:p w:rsidR="00672D41" w:rsidRPr="00705D4A" w:rsidRDefault="00672D41" w:rsidP="00BE2D50">
      <w:pPr>
        <w:pStyle w:val="ListParagraph"/>
        <w:numPr>
          <w:ilvl w:val="1"/>
          <w:numId w:val="20"/>
        </w:numPr>
        <w:spacing w:after="0"/>
      </w:pPr>
      <w:r w:rsidRPr="00705D4A">
        <w:t xml:space="preserve">Will participants be informed of gene testing results? </w:t>
      </w:r>
    </w:p>
    <w:p w:rsidR="00A81601" w:rsidRPr="00705D4A" w:rsidRDefault="00A81601" w:rsidP="00262EBA">
      <w:pPr>
        <w:spacing w:after="0"/>
        <w:ind w:left="360"/>
      </w:pPr>
    </w:p>
    <w:p w:rsidR="00672D41" w:rsidRPr="00705D4A" w:rsidRDefault="0071791B" w:rsidP="00262EBA">
      <w:pPr>
        <w:ind w:left="720"/>
      </w:pPr>
      <w:r w:rsidRPr="00705D4A">
        <w:t>Please e</w:t>
      </w:r>
      <w:r w:rsidR="00672D41" w:rsidRPr="00705D4A">
        <w:t>xplain why or why not.</w:t>
      </w:r>
    </w:p>
    <w:p w:rsidR="00672D41" w:rsidRPr="00705D4A" w:rsidRDefault="00672D41" w:rsidP="00262EBA">
      <w:pPr>
        <w:ind w:left="720"/>
        <w:rPr>
          <w:b/>
        </w:rPr>
      </w:pPr>
      <w:r w:rsidRPr="00705D4A">
        <w:rPr>
          <w:b/>
        </w:rPr>
        <w:t xml:space="preserve">If Yes, </w:t>
      </w:r>
    </w:p>
    <w:p w:rsidR="00672D41" w:rsidRPr="00705D4A" w:rsidRDefault="00672D41" w:rsidP="00BE2D50">
      <w:pPr>
        <w:pStyle w:val="ListParagraph"/>
        <w:numPr>
          <w:ilvl w:val="2"/>
          <w:numId w:val="20"/>
        </w:numPr>
      </w:pPr>
      <w:r w:rsidRPr="00705D4A">
        <w:t>Describe the plan for informing participants of gene testing results.</w:t>
      </w:r>
    </w:p>
    <w:p w:rsidR="00672D41" w:rsidRPr="00705D4A" w:rsidRDefault="00672D41" w:rsidP="00BE2D50">
      <w:pPr>
        <w:pStyle w:val="ListParagraph"/>
        <w:numPr>
          <w:ilvl w:val="2"/>
          <w:numId w:val="20"/>
        </w:numPr>
      </w:pPr>
      <w:r w:rsidRPr="00705D4A">
        <w:t>Specify the procedures that afford participants a way to opt out of receiving their gene testing results.</w:t>
      </w:r>
    </w:p>
    <w:p w:rsidR="00672D41" w:rsidRPr="00705D4A" w:rsidRDefault="00672D41" w:rsidP="00BE2D50">
      <w:pPr>
        <w:pStyle w:val="ListParagraph"/>
        <w:numPr>
          <w:ilvl w:val="2"/>
          <w:numId w:val="20"/>
        </w:numPr>
      </w:pPr>
      <w:r w:rsidRPr="00705D4A">
        <w:t>Will the results have clinical</w:t>
      </w:r>
      <w:r w:rsidR="007A05BF" w:rsidRPr="00705D4A">
        <w:t xml:space="preserve"> significance for participants?</w:t>
      </w:r>
    </w:p>
    <w:p w:rsidR="00672D41" w:rsidRPr="00705D4A" w:rsidRDefault="008F5C1B" w:rsidP="008F5C1B">
      <w:pPr>
        <w:ind w:left="1080"/>
      </w:pPr>
      <w:r w:rsidRPr="00705D4A">
        <w:rPr>
          <w:b/>
        </w:rPr>
        <w:t>If Yes</w:t>
      </w:r>
      <w:proofErr w:type="gramStart"/>
      <w:r w:rsidRPr="00705D4A">
        <w:rPr>
          <w:b/>
        </w:rPr>
        <w:t>,</w:t>
      </w:r>
      <w:r w:rsidRPr="00705D4A">
        <w:t xml:space="preserve">  Please</w:t>
      </w:r>
      <w:proofErr w:type="gramEnd"/>
      <w:r w:rsidRPr="00705D4A">
        <w:t xml:space="preserve"> d</w:t>
      </w:r>
      <w:r w:rsidR="00672D41" w:rsidRPr="00705D4A">
        <w:t xml:space="preserve">escribe </w:t>
      </w:r>
    </w:p>
    <w:p w:rsidR="00672D41" w:rsidRPr="00705D4A" w:rsidRDefault="00672D41" w:rsidP="00BE2D50">
      <w:pPr>
        <w:pStyle w:val="ListParagraph"/>
        <w:numPr>
          <w:ilvl w:val="2"/>
          <w:numId w:val="20"/>
        </w:numPr>
      </w:pPr>
      <w:r w:rsidRPr="00705D4A">
        <w:t xml:space="preserve">Could the results have implications for others (e.g. family members)? </w:t>
      </w:r>
    </w:p>
    <w:p w:rsidR="00672D41" w:rsidRPr="00705D4A" w:rsidRDefault="00672D41" w:rsidP="007A05BF">
      <w:pPr>
        <w:ind w:left="1080"/>
      </w:pPr>
      <w:r w:rsidRPr="00705D4A">
        <w:rPr>
          <w:b/>
        </w:rPr>
        <w:t>If Yes,</w:t>
      </w:r>
      <w:r w:rsidRPr="00705D4A">
        <w:t xml:space="preserve"> </w:t>
      </w:r>
      <w:r w:rsidR="007A05BF" w:rsidRPr="00705D4A">
        <w:t>Please d</w:t>
      </w:r>
      <w:r w:rsidRPr="00705D4A">
        <w:t>escribe</w:t>
      </w:r>
    </w:p>
    <w:p w:rsidR="00672D41" w:rsidRPr="00705D4A" w:rsidRDefault="00672D41" w:rsidP="00BE2D50">
      <w:pPr>
        <w:pStyle w:val="ListParagraph"/>
        <w:numPr>
          <w:ilvl w:val="1"/>
          <w:numId w:val="20"/>
        </w:numPr>
      </w:pPr>
      <w:r w:rsidRPr="00705D4A">
        <w:t xml:space="preserve">Will counseling, pre- and/or post-, be provided to the participants? </w:t>
      </w:r>
    </w:p>
    <w:p w:rsidR="00672D41" w:rsidRPr="00705D4A" w:rsidRDefault="00672D41" w:rsidP="00262EBA">
      <w:pPr>
        <w:ind w:left="1080"/>
        <w:rPr>
          <w:b/>
        </w:rPr>
      </w:pPr>
      <w:r w:rsidRPr="00705D4A">
        <w:rPr>
          <w:b/>
        </w:rPr>
        <w:t xml:space="preserve">If </w:t>
      </w:r>
      <w:r w:rsidR="009F791B" w:rsidRPr="00705D4A">
        <w:rPr>
          <w:b/>
        </w:rPr>
        <w:t>Yes,</w:t>
      </w:r>
      <w:r w:rsidRPr="00705D4A">
        <w:rPr>
          <w:b/>
        </w:rPr>
        <w:t xml:space="preserve"> </w:t>
      </w:r>
    </w:p>
    <w:p w:rsidR="00672D41" w:rsidRPr="00705D4A" w:rsidRDefault="00672D41" w:rsidP="00BE2D50">
      <w:pPr>
        <w:pStyle w:val="ListParagraph"/>
        <w:numPr>
          <w:ilvl w:val="3"/>
          <w:numId w:val="20"/>
        </w:numPr>
      </w:pPr>
      <w:r w:rsidRPr="00705D4A">
        <w:t>Describe, specifying who will perform counseling and the counselor’s qualifications.</w:t>
      </w:r>
    </w:p>
    <w:p w:rsidR="00672D41" w:rsidRPr="00705D4A" w:rsidRDefault="00672D41" w:rsidP="00BE2D50">
      <w:pPr>
        <w:pStyle w:val="ListParagraph"/>
        <w:numPr>
          <w:ilvl w:val="3"/>
          <w:numId w:val="20"/>
        </w:numPr>
      </w:pPr>
      <w:r w:rsidRPr="00705D4A">
        <w:t xml:space="preserve">Will the participants (or their insurers) incur any costs for the counseling? </w:t>
      </w:r>
    </w:p>
    <w:p w:rsidR="00E23ABA" w:rsidRPr="00705D4A" w:rsidRDefault="00E23ABA" w:rsidP="00E23ABA">
      <w:pPr>
        <w:pStyle w:val="ListParagraph"/>
        <w:ind w:left="1440"/>
      </w:pPr>
    </w:p>
    <w:p w:rsidR="00672D41" w:rsidRPr="00705D4A" w:rsidRDefault="00672D41" w:rsidP="00BE2D50">
      <w:pPr>
        <w:pStyle w:val="ListParagraph"/>
        <w:numPr>
          <w:ilvl w:val="1"/>
          <w:numId w:val="20"/>
        </w:numPr>
      </w:pPr>
      <w:r w:rsidRPr="00705D4A">
        <w:t xml:space="preserve">Will participants be informed of new developments? </w:t>
      </w:r>
    </w:p>
    <w:p w:rsidR="00672D41" w:rsidRPr="00705D4A" w:rsidRDefault="000B5C57" w:rsidP="000B5C57">
      <w:pPr>
        <w:pStyle w:val="ListParagraph"/>
        <w:ind w:left="1080"/>
      </w:pPr>
      <w:r w:rsidRPr="00705D4A">
        <w:t>Please e</w:t>
      </w:r>
      <w:r w:rsidR="00672D41" w:rsidRPr="00705D4A">
        <w:t>xplain why or why not.</w:t>
      </w:r>
    </w:p>
    <w:p w:rsidR="000B5C57" w:rsidRPr="00705D4A" w:rsidRDefault="000B5C57" w:rsidP="000B5C57">
      <w:pPr>
        <w:pStyle w:val="ListParagraph"/>
        <w:ind w:left="1080"/>
      </w:pPr>
    </w:p>
    <w:p w:rsidR="00F32485" w:rsidRPr="00705D4A" w:rsidRDefault="00F32485" w:rsidP="00BE2D50">
      <w:pPr>
        <w:pStyle w:val="ListParagraph"/>
        <w:numPr>
          <w:ilvl w:val="1"/>
          <w:numId w:val="20"/>
        </w:numPr>
        <w:spacing w:after="0"/>
      </w:pPr>
      <w:r w:rsidRPr="00705D4A">
        <w:t>Will family members (or their data</w:t>
      </w:r>
      <w:r w:rsidR="00CA4F07" w:rsidRPr="00705D4A">
        <w:t xml:space="preserve">) be involved in the research? </w:t>
      </w:r>
    </w:p>
    <w:p w:rsidR="00CA4F07" w:rsidRPr="00705D4A" w:rsidRDefault="00CA4F07" w:rsidP="00CA4F07">
      <w:pPr>
        <w:pStyle w:val="ListParagraph"/>
        <w:spacing w:after="0"/>
        <w:rPr>
          <w:b/>
        </w:rPr>
      </w:pPr>
      <w:r w:rsidRPr="00705D4A">
        <w:rPr>
          <w:b/>
        </w:rPr>
        <w:t>If Yes,</w:t>
      </w:r>
    </w:p>
    <w:p w:rsidR="00F32485" w:rsidRPr="00705D4A" w:rsidRDefault="00F32485" w:rsidP="00BE2D50">
      <w:pPr>
        <w:pStyle w:val="ListParagraph"/>
        <w:numPr>
          <w:ilvl w:val="2"/>
          <w:numId w:val="20"/>
        </w:numPr>
      </w:pPr>
      <w:r w:rsidRPr="00705D4A">
        <w:t xml:space="preserve">Will family member(s) be readily </w:t>
      </w:r>
      <w:r w:rsidR="00CA4F07" w:rsidRPr="00705D4A">
        <w:t xml:space="preserve">identifiable? </w:t>
      </w:r>
    </w:p>
    <w:p w:rsidR="00F32485" w:rsidRPr="00705D4A" w:rsidRDefault="00F32485" w:rsidP="00F32485">
      <w:pPr>
        <w:ind w:left="1080"/>
      </w:pPr>
      <w:r w:rsidRPr="00705D4A">
        <w:t>Explain why or why not.</w:t>
      </w:r>
    </w:p>
    <w:p w:rsidR="00F32485" w:rsidRPr="00705D4A" w:rsidRDefault="00F32485" w:rsidP="00BE2D50">
      <w:pPr>
        <w:pStyle w:val="ListParagraph"/>
        <w:numPr>
          <w:ilvl w:val="2"/>
          <w:numId w:val="20"/>
        </w:numPr>
      </w:pPr>
      <w:r w:rsidRPr="00705D4A">
        <w:lastRenderedPageBreak/>
        <w:t xml:space="preserve">Will the primary participant be asked to provide any private information (e.g., health status, health or behavior history) about his/her family member(s)? </w:t>
      </w:r>
    </w:p>
    <w:p w:rsidR="00F32485" w:rsidRPr="00705D4A" w:rsidRDefault="00F32485" w:rsidP="00F32485">
      <w:pPr>
        <w:ind w:left="1080"/>
        <w:rPr>
          <w:b/>
        </w:rPr>
      </w:pPr>
      <w:r w:rsidRPr="00705D4A">
        <w:rPr>
          <w:b/>
        </w:rPr>
        <w:t xml:space="preserve">If both </w:t>
      </w:r>
      <w:r w:rsidR="00310EF4" w:rsidRPr="00705D4A">
        <w:rPr>
          <w:b/>
        </w:rPr>
        <w:t>g) and i)</w:t>
      </w:r>
      <w:r w:rsidRPr="00705D4A">
        <w:rPr>
          <w:b/>
        </w:rPr>
        <w:t xml:space="preserve"> are </w:t>
      </w:r>
      <w:proofErr w:type="gramStart"/>
      <w:r w:rsidRPr="00705D4A">
        <w:rPr>
          <w:b/>
        </w:rPr>
        <w:t>Yes</w:t>
      </w:r>
      <w:proofErr w:type="gramEnd"/>
      <w:r w:rsidRPr="00705D4A">
        <w:rPr>
          <w:b/>
        </w:rPr>
        <w:t>,</w:t>
      </w:r>
    </w:p>
    <w:p w:rsidR="00F32485" w:rsidRPr="00705D4A" w:rsidRDefault="00F32485" w:rsidP="00BE2D50">
      <w:pPr>
        <w:pStyle w:val="ListParagraph"/>
        <w:numPr>
          <w:ilvl w:val="3"/>
          <w:numId w:val="20"/>
        </w:numPr>
      </w:pPr>
      <w:r w:rsidRPr="00705D4A">
        <w:t xml:space="preserve">Specify methods for recruiting family members (e.g., how, when, where and by whom). </w:t>
      </w:r>
    </w:p>
    <w:p w:rsidR="00626870" w:rsidRPr="00705D4A" w:rsidRDefault="00626870">
      <w:r w:rsidRPr="00705D4A">
        <w:br w:type="page"/>
      </w:r>
    </w:p>
    <w:p w:rsidR="005C5378" w:rsidRPr="00705D4A" w:rsidRDefault="005E2A77" w:rsidP="005C5378">
      <w:r w:rsidRPr="00705D4A">
        <w:rPr>
          <w:highlight w:val="green"/>
        </w:rPr>
        <w:lastRenderedPageBreak/>
        <w:t xml:space="preserve">Data &amp; Safety </w:t>
      </w:r>
      <w:r w:rsidR="00E45530" w:rsidRPr="00705D4A">
        <w:rPr>
          <w:highlight w:val="green"/>
        </w:rPr>
        <w:t>Monitoring:</w:t>
      </w:r>
    </w:p>
    <w:p w:rsidR="00936F1B" w:rsidRPr="00705D4A" w:rsidRDefault="00E60CAC" w:rsidP="00BE2D50">
      <w:pPr>
        <w:pStyle w:val="ListParagraph"/>
        <w:numPr>
          <w:ilvl w:val="0"/>
          <w:numId w:val="13"/>
        </w:numPr>
      </w:pPr>
      <w:r w:rsidRPr="00705D4A">
        <w:t xml:space="preserve">Is a Data &amp; Safety Monitoring Plan (DSMP) in place for this study? </w:t>
      </w:r>
    </w:p>
    <w:p w:rsidR="00FD726E" w:rsidRPr="00705D4A" w:rsidRDefault="00FD726E" w:rsidP="00FD726E">
      <w:pPr>
        <w:ind w:left="360"/>
        <w:rPr>
          <w:color w:val="4F81BD" w:themeColor="accent1"/>
        </w:rPr>
      </w:pPr>
      <w:r w:rsidRPr="00705D4A">
        <w:rPr>
          <w:color w:val="4F81BD" w:themeColor="accent1"/>
        </w:rPr>
        <w:t>A DSMP describes how accumulating data will be monitored throughout the study to ensure that continuation of research activities is appropriate scientifically and ethically.</w:t>
      </w:r>
    </w:p>
    <w:p w:rsidR="00FD726E" w:rsidRPr="00705D4A" w:rsidRDefault="00FD726E" w:rsidP="00262EBA">
      <w:pPr>
        <w:ind w:left="360"/>
        <w:rPr>
          <w:color w:val="4F81BD" w:themeColor="accent1"/>
        </w:rPr>
      </w:pPr>
      <w:r w:rsidRPr="00705D4A">
        <w:rPr>
          <w:color w:val="4F81BD" w:themeColor="accent1"/>
        </w:rPr>
        <w:t>A DSMP should be tailored to fit the expected risk level, complexity, phase and size of the particular study.</w:t>
      </w:r>
    </w:p>
    <w:p w:rsidR="00E60CAC" w:rsidRPr="00705D4A" w:rsidRDefault="00E60CAC" w:rsidP="00262EBA">
      <w:pPr>
        <w:ind w:left="360"/>
        <w:rPr>
          <w:color w:val="4F81BD" w:themeColor="accent1"/>
        </w:rPr>
      </w:pPr>
      <w:r w:rsidRPr="00705D4A">
        <w:rPr>
          <w:color w:val="4F81BD" w:themeColor="accent1"/>
        </w:rPr>
        <w:t>If this protocol is considered to be more than minimal risk, a DSMP is required.</w:t>
      </w:r>
    </w:p>
    <w:p w:rsidR="00276D97" w:rsidRPr="00705D4A" w:rsidRDefault="00376EB6" w:rsidP="00376EB6">
      <w:pPr>
        <w:rPr>
          <w:b/>
        </w:rPr>
      </w:pPr>
      <w:r w:rsidRPr="00705D4A">
        <w:rPr>
          <w:b/>
        </w:rPr>
        <w:t>If yes,</w:t>
      </w:r>
    </w:p>
    <w:p w:rsidR="00FD726E" w:rsidRPr="00705D4A" w:rsidRDefault="00FD726E" w:rsidP="00BE2D50">
      <w:pPr>
        <w:pStyle w:val="ListParagraph"/>
        <w:numPr>
          <w:ilvl w:val="1"/>
          <w:numId w:val="13"/>
        </w:numPr>
      </w:pPr>
      <w:r w:rsidRPr="00705D4A">
        <w:t>Please describe the specifi</w:t>
      </w:r>
      <w:r w:rsidR="00B16A13" w:rsidRPr="00705D4A">
        <w:t xml:space="preserve">c data that will be monitored. </w:t>
      </w:r>
    </w:p>
    <w:p w:rsidR="00FD726E" w:rsidRPr="00705D4A" w:rsidRDefault="00FD726E" w:rsidP="00FD726E">
      <w:pPr>
        <w:ind w:left="720"/>
        <w:rPr>
          <w:color w:val="4F81BD" w:themeColor="accent1"/>
        </w:rPr>
      </w:pPr>
      <w:r w:rsidRPr="00705D4A">
        <w:rPr>
          <w:color w:val="4F81BD" w:themeColor="accent1"/>
        </w:rPr>
        <w:t>This should always include safety and efficacy data, and any associated events.</w:t>
      </w:r>
    </w:p>
    <w:p w:rsidR="00376EB6" w:rsidRPr="00705D4A" w:rsidRDefault="00B16A13" w:rsidP="00BE2D50">
      <w:pPr>
        <w:pStyle w:val="ListParagraph"/>
        <w:numPr>
          <w:ilvl w:val="1"/>
          <w:numId w:val="13"/>
        </w:numPr>
      </w:pPr>
      <w:r w:rsidRPr="00705D4A">
        <w:t xml:space="preserve">Who is monitoring the data? </w:t>
      </w:r>
    </w:p>
    <w:p w:rsidR="00276D97" w:rsidRPr="00705D4A" w:rsidRDefault="00276D97" w:rsidP="00BE2D50">
      <w:pPr>
        <w:pStyle w:val="ListParagraph"/>
        <w:numPr>
          <w:ilvl w:val="2"/>
          <w:numId w:val="13"/>
        </w:numPr>
      </w:pPr>
      <w:r w:rsidRPr="00705D4A">
        <w:t>Data and Safety Monitoring Board</w:t>
      </w:r>
      <w:r w:rsidR="00A075E9" w:rsidRPr="00705D4A">
        <w:t xml:space="preserve"> (DSMB)</w:t>
      </w:r>
    </w:p>
    <w:p w:rsidR="005E2A77" w:rsidRPr="00705D4A" w:rsidRDefault="00276D97" w:rsidP="00BE2D50">
      <w:pPr>
        <w:pStyle w:val="ListParagraph"/>
        <w:numPr>
          <w:ilvl w:val="2"/>
          <w:numId w:val="13"/>
        </w:numPr>
      </w:pPr>
      <w:r w:rsidRPr="00705D4A">
        <w:t xml:space="preserve">Data </w:t>
      </w:r>
      <w:r w:rsidR="00A075E9" w:rsidRPr="00705D4A">
        <w:t>and Safety Monitor (DSM)</w:t>
      </w:r>
    </w:p>
    <w:p w:rsidR="00630BA6" w:rsidRPr="00705D4A" w:rsidRDefault="00630BA6" w:rsidP="00630BA6">
      <w:pPr>
        <w:ind w:left="720" w:firstLine="720"/>
        <w:rPr>
          <w:b/>
        </w:rPr>
      </w:pPr>
      <w:r w:rsidRPr="00705D4A">
        <w:rPr>
          <w:b/>
        </w:rPr>
        <w:t>If ii),</w:t>
      </w:r>
    </w:p>
    <w:p w:rsidR="00A075E9" w:rsidRPr="00705D4A" w:rsidRDefault="00C3300F" w:rsidP="00630BA6">
      <w:pPr>
        <w:ind w:left="720" w:firstLine="720"/>
      </w:pPr>
      <w:r w:rsidRPr="00705D4A">
        <w:t xml:space="preserve">Please </w:t>
      </w:r>
      <w:r w:rsidR="00300B42" w:rsidRPr="00705D4A">
        <w:t>describe the individual</w:t>
      </w:r>
      <w:r w:rsidRPr="00705D4A">
        <w:t>’s</w:t>
      </w:r>
      <w:r w:rsidR="00300B42" w:rsidRPr="00705D4A">
        <w:t xml:space="preserve"> relevant medical, scientific and ethical, and monitoring expertise, as well as the individual’s</w:t>
      </w:r>
      <w:r w:rsidRPr="00705D4A">
        <w:t xml:space="preserve"> relationship to the study (independent</w:t>
      </w:r>
      <w:r w:rsidR="00300B42" w:rsidRPr="00705D4A">
        <w:t xml:space="preserve"> or </w:t>
      </w:r>
      <w:r w:rsidRPr="00705D4A">
        <w:t>study team</w:t>
      </w:r>
      <w:r w:rsidR="00300B42" w:rsidRPr="00705D4A">
        <w:t xml:space="preserve"> member</w:t>
      </w:r>
      <w:r w:rsidRPr="00705D4A">
        <w:t>)</w:t>
      </w:r>
      <w:r w:rsidR="00300B42" w:rsidRPr="00705D4A">
        <w:t xml:space="preserve">. </w:t>
      </w:r>
      <w:r w:rsidRPr="00705D4A">
        <w:t xml:space="preserve"> </w:t>
      </w:r>
      <w:r w:rsidR="00256995" w:rsidRPr="00705D4A">
        <w:t xml:space="preserve"> </w:t>
      </w:r>
    </w:p>
    <w:p w:rsidR="00256995" w:rsidRPr="00705D4A" w:rsidRDefault="00256995" w:rsidP="00BE2D50">
      <w:pPr>
        <w:pStyle w:val="ListParagraph"/>
        <w:numPr>
          <w:ilvl w:val="2"/>
          <w:numId w:val="13"/>
        </w:numPr>
      </w:pPr>
      <w:r w:rsidRPr="00705D4A">
        <w:t>Other</w:t>
      </w:r>
    </w:p>
    <w:p w:rsidR="00781B01" w:rsidRPr="00705D4A" w:rsidRDefault="00781B01" w:rsidP="00781B01">
      <w:pPr>
        <w:ind w:left="1080"/>
        <w:rPr>
          <w:b/>
        </w:rPr>
      </w:pPr>
      <w:r w:rsidRPr="00705D4A">
        <w:rPr>
          <w:b/>
        </w:rPr>
        <w:t>If iii),</w:t>
      </w:r>
    </w:p>
    <w:p w:rsidR="006A328C" w:rsidRPr="00705D4A" w:rsidRDefault="00781B01" w:rsidP="00781B01">
      <w:pPr>
        <w:ind w:left="1080"/>
      </w:pPr>
      <w:r w:rsidRPr="00705D4A">
        <w:t>Please specify</w:t>
      </w:r>
    </w:p>
    <w:p w:rsidR="00A075E9" w:rsidRPr="00705D4A" w:rsidRDefault="00A075E9" w:rsidP="00FD726E">
      <w:pPr>
        <w:ind w:left="720"/>
        <w:rPr>
          <w:color w:val="4F81BD" w:themeColor="accent1"/>
        </w:rPr>
      </w:pPr>
      <w:r w:rsidRPr="00705D4A">
        <w:rPr>
          <w:color w:val="4F81BD" w:themeColor="accent1"/>
        </w:rPr>
        <w:t xml:space="preserve">A DSMB is an independent committee set up to monitor accumulating data throughout the study. </w:t>
      </w:r>
    </w:p>
    <w:p w:rsidR="006A328C" w:rsidRPr="00705D4A" w:rsidRDefault="00A075E9" w:rsidP="006A328C">
      <w:pPr>
        <w:ind w:left="720"/>
        <w:rPr>
          <w:color w:val="4F81BD" w:themeColor="accent1"/>
        </w:rPr>
      </w:pPr>
      <w:r w:rsidRPr="00705D4A">
        <w:rPr>
          <w:color w:val="4F81BD" w:themeColor="accent1"/>
        </w:rPr>
        <w:t xml:space="preserve">A DSM is an individual assigned to monitor accumulating data throughout the study. </w:t>
      </w:r>
      <w:r w:rsidR="00256995" w:rsidRPr="00705D4A">
        <w:rPr>
          <w:color w:val="4F81BD" w:themeColor="accent1"/>
        </w:rPr>
        <w:t xml:space="preserve">In some studies, </w:t>
      </w:r>
      <w:r w:rsidR="00FD726E" w:rsidRPr="00705D4A">
        <w:rPr>
          <w:color w:val="4F81BD" w:themeColor="accent1"/>
        </w:rPr>
        <w:t xml:space="preserve">the investigator, or other member of the study team, </w:t>
      </w:r>
      <w:r w:rsidR="00256995" w:rsidRPr="00705D4A">
        <w:rPr>
          <w:color w:val="4F81BD" w:themeColor="accent1"/>
        </w:rPr>
        <w:t xml:space="preserve">may serve </w:t>
      </w:r>
      <w:r w:rsidR="00FD726E" w:rsidRPr="00705D4A">
        <w:rPr>
          <w:color w:val="4F81BD" w:themeColor="accent1"/>
        </w:rPr>
        <w:t xml:space="preserve">as monitor. </w:t>
      </w:r>
      <w:r w:rsidR="00276D97" w:rsidRPr="00705D4A">
        <w:rPr>
          <w:color w:val="4F81BD" w:themeColor="accent1"/>
        </w:rPr>
        <w:t xml:space="preserve">  </w:t>
      </w:r>
    </w:p>
    <w:p w:rsidR="006A328C" w:rsidRPr="00705D4A" w:rsidRDefault="006A328C" w:rsidP="006A328C">
      <w:pPr>
        <w:ind w:left="360"/>
      </w:pPr>
    </w:p>
    <w:p w:rsidR="00E60CAC" w:rsidRPr="00705D4A" w:rsidRDefault="005F5413" w:rsidP="00BE2D50">
      <w:pPr>
        <w:pStyle w:val="ListParagraph"/>
        <w:numPr>
          <w:ilvl w:val="1"/>
          <w:numId w:val="13"/>
        </w:numPr>
      </w:pPr>
      <w:r w:rsidRPr="00705D4A">
        <w:t xml:space="preserve">How </w:t>
      </w:r>
      <w:r w:rsidR="00276D97" w:rsidRPr="00705D4A">
        <w:t xml:space="preserve">frequently will the data be reviewed? </w:t>
      </w:r>
    </w:p>
    <w:p w:rsidR="00E60CAC" w:rsidRPr="00705D4A" w:rsidRDefault="00E60CAC" w:rsidP="00BE2D50">
      <w:pPr>
        <w:pStyle w:val="ListParagraph"/>
        <w:numPr>
          <w:ilvl w:val="3"/>
          <w:numId w:val="13"/>
        </w:numPr>
        <w:ind w:left="1080"/>
      </w:pPr>
      <w:r w:rsidRPr="00705D4A">
        <w:t>Monthly</w:t>
      </w:r>
      <w:r w:rsidR="00843D4D" w:rsidRPr="00705D4A">
        <w:t xml:space="preserve"> </w:t>
      </w:r>
    </w:p>
    <w:p w:rsidR="00E60CAC" w:rsidRPr="00705D4A" w:rsidRDefault="00E60CAC" w:rsidP="00BE2D50">
      <w:pPr>
        <w:pStyle w:val="ListParagraph"/>
        <w:numPr>
          <w:ilvl w:val="3"/>
          <w:numId w:val="13"/>
        </w:numPr>
        <w:ind w:left="1080"/>
      </w:pPr>
      <w:r w:rsidRPr="00705D4A">
        <w:t>Quarterly</w:t>
      </w:r>
      <w:r w:rsidR="00843D4D" w:rsidRPr="00705D4A">
        <w:t xml:space="preserve"> </w:t>
      </w:r>
    </w:p>
    <w:p w:rsidR="00E60CAC" w:rsidRPr="00705D4A" w:rsidRDefault="00E60CAC" w:rsidP="00BE2D50">
      <w:pPr>
        <w:pStyle w:val="ListParagraph"/>
        <w:numPr>
          <w:ilvl w:val="3"/>
          <w:numId w:val="13"/>
        </w:numPr>
        <w:ind w:left="1080"/>
      </w:pPr>
      <w:r w:rsidRPr="00705D4A">
        <w:t>Bi-annually</w:t>
      </w:r>
      <w:r w:rsidR="00843D4D" w:rsidRPr="00705D4A">
        <w:t xml:space="preserve"> </w:t>
      </w:r>
    </w:p>
    <w:p w:rsidR="00E60CAC" w:rsidRPr="00705D4A" w:rsidRDefault="00E60CAC" w:rsidP="00BE2D50">
      <w:pPr>
        <w:pStyle w:val="ListParagraph"/>
        <w:numPr>
          <w:ilvl w:val="3"/>
          <w:numId w:val="13"/>
        </w:numPr>
        <w:ind w:left="1080"/>
      </w:pPr>
      <w:r w:rsidRPr="00705D4A">
        <w:t>Annually</w:t>
      </w:r>
      <w:r w:rsidR="00843D4D" w:rsidRPr="00705D4A">
        <w:t xml:space="preserve"> </w:t>
      </w:r>
    </w:p>
    <w:p w:rsidR="00E60CAC" w:rsidRPr="00705D4A" w:rsidRDefault="00E60CAC" w:rsidP="00BE2D50">
      <w:pPr>
        <w:pStyle w:val="ListParagraph"/>
        <w:numPr>
          <w:ilvl w:val="3"/>
          <w:numId w:val="13"/>
        </w:numPr>
        <w:ind w:left="1080"/>
      </w:pPr>
      <w:r w:rsidRPr="00705D4A">
        <w:t xml:space="preserve">Other, </w:t>
      </w:r>
      <w:r w:rsidR="008F5D29" w:rsidRPr="00705D4A">
        <w:t xml:space="preserve">please </w:t>
      </w:r>
      <w:r w:rsidRPr="00705D4A">
        <w:t>explain (i.e. by dosing level, number of subjects enrolled, etc</w:t>
      </w:r>
      <w:r w:rsidR="00C81F6A" w:rsidRPr="00705D4A">
        <w:t>.</w:t>
      </w:r>
      <w:r w:rsidRPr="00705D4A">
        <w:t>)</w:t>
      </w:r>
      <w:r w:rsidR="00843D4D" w:rsidRPr="00705D4A">
        <w:t xml:space="preserve"> </w:t>
      </w:r>
    </w:p>
    <w:p w:rsidR="00276D97" w:rsidRPr="00705D4A" w:rsidRDefault="00276D97" w:rsidP="00BE2D50">
      <w:pPr>
        <w:pStyle w:val="ListParagraph"/>
        <w:numPr>
          <w:ilvl w:val="1"/>
          <w:numId w:val="13"/>
        </w:numPr>
      </w:pPr>
      <w:r w:rsidRPr="00705D4A">
        <w:lastRenderedPageBreak/>
        <w:t>Please describe the procedures for communication from the data monitor</w:t>
      </w:r>
      <w:r w:rsidR="0056178E" w:rsidRPr="00705D4A">
        <w:t xml:space="preserve"> to the IRB. </w:t>
      </w:r>
    </w:p>
    <w:p w:rsidR="008117FF" w:rsidRPr="00705D4A" w:rsidRDefault="008117FF" w:rsidP="002D3FC3">
      <w:pPr>
        <w:pStyle w:val="ListParagraph"/>
      </w:pPr>
    </w:p>
    <w:p w:rsidR="00300B42" w:rsidRPr="00705D4A" w:rsidRDefault="00300B42" w:rsidP="002D3FC3">
      <w:pPr>
        <w:pStyle w:val="ListParagraph"/>
        <w:rPr>
          <w:color w:val="4F81BD" w:themeColor="accent1"/>
        </w:rPr>
      </w:pPr>
      <w:r w:rsidRPr="00705D4A">
        <w:rPr>
          <w:color w:val="4F81BD" w:themeColor="accent1"/>
        </w:rPr>
        <w:t>The IRB should be promptly provided with information from the monitor. This may be the normal processes for communicating with the IRB, if the monitor is part of the study team, or it may require that the investigator provide the IRB with monitoring reports from an outside monitor.</w:t>
      </w:r>
    </w:p>
    <w:p w:rsidR="005754AF" w:rsidRPr="00705D4A" w:rsidRDefault="005754AF" w:rsidP="00BE2D50">
      <w:pPr>
        <w:pStyle w:val="ListParagraph"/>
        <w:numPr>
          <w:ilvl w:val="0"/>
          <w:numId w:val="13"/>
        </w:numPr>
        <w:ind w:left="0"/>
        <w:rPr>
          <w:highlight w:val="green"/>
        </w:rPr>
      </w:pPr>
      <w:r w:rsidRPr="00705D4A">
        <w:rPr>
          <w:highlight w:val="green"/>
        </w:rPr>
        <w:br w:type="page"/>
      </w:r>
    </w:p>
    <w:p w:rsidR="00880014" w:rsidRPr="00705D4A" w:rsidRDefault="00B517EE" w:rsidP="00880014">
      <w:r w:rsidRPr="00705D4A">
        <w:rPr>
          <w:highlight w:val="green"/>
        </w:rPr>
        <w:lastRenderedPageBreak/>
        <w:t>MISC:</w:t>
      </w:r>
      <w:r w:rsidRPr="00705D4A">
        <w:t xml:space="preserve"> </w:t>
      </w:r>
    </w:p>
    <w:p w:rsidR="00BA3342" w:rsidRPr="00705D4A" w:rsidRDefault="00B157E0" w:rsidP="00BE2D50">
      <w:pPr>
        <w:pStyle w:val="ListParagraph"/>
        <w:numPr>
          <w:ilvl w:val="0"/>
          <w:numId w:val="33"/>
        </w:numPr>
      </w:pPr>
      <w:r w:rsidRPr="00705D4A">
        <w:t xml:space="preserve">Will this research be conducted in conjunction with </w:t>
      </w:r>
      <w:r w:rsidR="00BA3342" w:rsidRPr="00705D4A">
        <w:t>the Translational Research Institute (</w:t>
      </w:r>
      <w:r w:rsidR="00AC7692" w:rsidRPr="00705D4A">
        <w:t>TRI</w:t>
      </w:r>
      <w:r w:rsidR="00BA3342" w:rsidRPr="00705D4A">
        <w:t>) Clinical Research Services Core (CRSC)</w:t>
      </w:r>
      <w:r w:rsidRPr="00705D4A">
        <w:t xml:space="preserve">? </w:t>
      </w:r>
      <w:r w:rsidR="00EB54BB" w:rsidRPr="00705D4A">
        <w:t xml:space="preserve"> </w:t>
      </w:r>
    </w:p>
    <w:p w:rsidR="00BA3342" w:rsidRPr="00705D4A" w:rsidRDefault="00BA3342" w:rsidP="00BA3342">
      <w:pPr>
        <w:pStyle w:val="NormalWeb"/>
        <w:rPr>
          <w:rFonts w:asciiTheme="minorHAnsi" w:eastAsiaTheme="minorEastAsia" w:hAnsiTheme="minorHAnsi" w:cstheme="minorBidi"/>
          <w:color w:val="4F81BD" w:themeColor="accent1"/>
          <w:sz w:val="22"/>
          <w:szCs w:val="22"/>
          <w:lang w:eastAsia="zh-CN"/>
        </w:rPr>
      </w:pPr>
      <w:r w:rsidRPr="00705D4A">
        <w:rPr>
          <w:rFonts w:asciiTheme="minorHAnsi" w:eastAsiaTheme="minorEastAsia" w:hAnsiTheme="minorHAnsi" w:cstheme="minorBidi"/>
          <w:color w:val="4F81BD" w:themeColor="accent1"/>
          <w:sz w:val="22"/>
          <w:szCs w:val="22"/>
          <w:lang w:eastAsia="zh-CN"/>
        </w:rPr>
        <w:t xml:space="preserve">CRSC provides infrastructure for investigators conducting human-based research, including specialized research space, nursing support, lab processing, dietary consultation, regulatory assistance, subject recruitment and more. </w:t>
      </w:r>
    </w:p>
    <w:p w:rsidR="00BA3342" w:rsidRPr="00705D4A" w:rsidRDefault="00BA3342" w:rsidP="00BA3342">
      <w:pPr>
        <w:pStyle w:val="NormalWeb"/>
        <w:rPr>
          <w:rFonts w:asciiTheme="minorHAnsi" w:eastAsiaTheme="minorEastAsia" w:hAnsiTheme="minorHAnsi" w:cstheme="minorBidi"/>
          <w:color w:val="4F81BD" w:themeColor="accent1"/>
          <w:sz w:val="22"/>
          <w:szCs w:val="22"/>
          <w:lang w:eastAsia="zh-CN"/>
        </w:rPr>
      </w:pPr>
      <w:r w:rsidRPr="00705D4A">
        <w:rPr>
          <w:rFonts w:asciiTheme="minorHAnsi" w:eastAsiaTheme="minorEastAsia" w:hAnsiTheme="minorHAnsi" w:cstheme="minorBidi"/>
          <w:color w:val="4F81BD" w:themeColor="accent1"/>
          <w:sz w:val="22"/>
          <w:szCs w:val="22"/>
          <w:lang w:eastAsia="zh-CN"/>
        </w:rPr>
        <w:t xml:space="preserve">Investigators seeking CRSC services should complete and submit a </w:t>
      </w:r>
      <w:hyperlink r:id="rId8" w:tgtFrame="_blank" w:history="1">
        <w:r w:rsidRPr="00705D4A">
          <w:rPr>
            <w:rFonts w:asciiTheme="minorHAnsi" w:eastAsiaTheme="minorEastAsia" w:hAnsiTheme="minorHAnsi" w:cstheme="minorBidi"/>
            <w:color w:val="4F81BD" w:themeColor="accent1"/>
            <w:sz w:val="22"/>
            <w:szCs w:val="22"/>
            <w:lang w:eastAsia="zh-CN"/>
          </w:rPr>
          <w:t>CRSC Resource Request Form</w:t>
        </w:r>
      </w:hyperlink>
      <w:r w:rsidR="00612D0B" w:rsidRPr="00705D4A">
        <w:rPr>
          <w:rFonts w:asciiTheme="minorHAnsi" w:eastAsiaTheme="minorEastAsia" w:hAnsiTheme="minorHAnsi" w:cstheme="minorBidi"/>
          <w:color w:val="4F81BD" w:themeColor="accent1"/>
          <w:sz w:val="22"/>
          <w:szCs w:val="22"/>
          <w:lang w:eastAsia="zh-CN"/>
        </w:rPr>
        <w:t xml:space="preserve"> at </w:t>
      </w:r>
      <w:hyperlink r:id="rId9" w:history="1">
        <w:r w:rsidR="00612D0B" w:rsidRPr="00705D4A">
          <w:rPr>
            <w:rStyle w:val="Hyperlink"/>
            <w:rFonts w:asciiTheme="minorHAnsi" w:eastAsiaTheme="minorEastAsia" w:hAnsiTheme="minorHAnsi" w:cstheme="minorBidi"/>
            <w:sz w:val="22"/>
            <w:szCs w:val="22"/>
            <w:lang w:eastAsia="zh-CN"/>
          </w:rPr>
          <w:t>UAMS UCORE</w:t>
        </w:r>
      </w:hyperlink>
      <w:r w:rsidR="00612D0B" w:rsidRPr="00705D4A">
        <w:rPr>
          <w:rFonts w:asciiTheme="minorHAnsi" w:eastAsiaTheme="minorEastAsia" w:hAnsiTheme="minorHAnsi" w:cstheme="minorBidi"/>
          <w:color w:val="4F81BD" w:themeColor="accent1"/>
          <w:sz w:val="22"/>
          <w:szCs w:val="22"/>
          <w:lang w:eastAsia="zh-CN"/>
        </w:rPr>
        <w:t>.</w:t>
      </w:r>
    </w:p>
    <w:p w:rsidR="000876C0" w:rsidRPr="00705D4A" w:rsidRDefault="000876C0" w:rsidP="00BE2D50">
      <w:pPr>
        <w:pStyle w:val="ListParagraph"/>
        <w:numPr>
          <w:ilvl w:val="0"/>
          <w:numId w:val="33"/>
        </w:numPr>
      </w:pPr>
      <w:r w:rsidRPr="00705D4A">
        <w:t>Does this study require registr</w:t>
      </w:r>
      <w:r w:rsidR="006F29EE" w:rsidRPr="00705D4A">
        <w:t xml:space="preserve">ation with ClinicalTrials.gov? </w:t>
      </w:r>
      <w:r w:rsidRPr="00705D4A">
        <w:t xml:space="preserve"> </w:t>
      </w:r>
    </w:p>
    <w:p w:rsidR="004A04EF" w:rsidRPr="00705D4A" w:rsidRDefault="00460283" w:rsidP="004A04EF">
      <w:pPr>
        <w:rPr>
          <w:rFonts w:cstheme="minorHAnsi"/>
          <w:color w:val="4F81BD" w:themeColor="accent1"/>
        </w:rPr>
      </w:pPr>
      <w:r w:rsidRPr="00705D4A">
        <w:rPr>
          <w:color w:val="4F81BD" w:themeColor="accent1"/>
        </w:rPr>
        <w:t>All studies that may be published in any of the International Committee for Medical Journal Editors (ICMJE) publications are required to be registered in a publically accessible database, like ClinicalTrials.gov.</w:t>
      </w:r>
    </w:p>
    <w:p w:rsidR="004A04EF" w:rsidRPr="00705D4A" w:rsidRDefault="004A04EF" w:rsidP="004A04EF">
      <w:pPr>
        <w:rPr>
          <w:rFonts w:cstheme="minorHAnsi"/>
          <w:color w:val="4F81BD" w:themeColor="accent1"/>
        </w:rPr>
      </w:pPr>
      <w:r w:rsidRPr="00705D4A">
        <w:rPr>
          <w:rFonts w:cstheme="minorHAnsi"/>
          <w:color w:val="4F81BD" w:themeColor="accent1"/>
        </w:rPr>
        <w:t>All studies that are conducted under an IND or IDE must be registered in ClinicalTrials.gov to comply with federal law.</w:t>
      </w:r>
    </w:p>
    <w:p w:rsidR="000876C0" w:rsidRPr="00705D4A" w:rsidRDefault="000876C0" w:rsidP="000876C0">
      <w:pPr>
        <w:rPr>
          <w:rFonts w:cstheme="minorHAnsi"/>
          <w:color w:val="4F81BD" w:themeColor="accent1"/>
        </w:rPr>
      </w:pPr>
      <w:r w:rsidRPr="00705D4A">
        <w:rPr>
          <w:rFonts w:cstheme="minorHAnsi"/>
          <w:color w:val="4F81BD" w:themeColor="accent1"/>
        </w:rPr>
        <w:t xml:space="preserve">For information regarding registration, please contact the Research Support Center at 501-686-6803 or </w:t>
      </w:r>
      <w:hyperlink r:id="rId10" w:history="1">
        <w:r w:rsidRPr="00705D4A">
          <w:rPr>
            <w:rStyle w:val="Hyperlink"/>
            <w:rFonts w:cstheme="minorHAnsi"/>
            <w:color w:val="4F81BD" w:themeColor="accent1"/>
          </w:rPr>
          <w:t>tlgatlin@uams.edu</w:t>
        </w:r>
      </w:hyperlink>
      <w:r w:rsidRPr="00705D4A">
        <w:rPr>
          <w:rFonts w:cstheme="minorHAnsi"/>
          <w:color w:val="4F81BD" w:themeColor="accent1"/>
        </w:rPr>
        <w:t>.</w:t>
      </w:r>
    </w:p>
    <w:p w:rsidR="00460283" w:rsidRPr="00705D4A" w:rsidRDefault="00460283" w:rsidP="000876C0">
      <w:pPr>
        <w:rPr>
          <w:color w:val="4F81BD" w:themeColor="accent1"/>
        </w:rPr>
      </w:pPr>
      <w:r w:rsidRPr="00705D4A">
        <w:rPr>
          <w:color w:val="4F81BD" w:themeColor="accent1"/>
        </w:rPr>
        <w:t xml:space="preserve">For information regarding registration of ACH/ACHRI studies not using a drug or device, please contact the ACHRI Clinical Trials Administrator at 501-364-2760 or </w:t>
      </w:r>
      <w:hyperlink r:id="rId11" w:history="1">
        <w:r w:rsidRPr="00705D4A">
          <w:rPr>
            <w:rStyle w:val="Hyperlink"/>
            <w:color w:val="4F81BD" w:themeColor="accent1"/>
          </w:rPr>
          <w:t>StormentJanetS@uams.edu</w:t>
        </w:r>
      </w:hyperlink>
      <w:r w:rsidRPr="00705D4A">
        <w:rPr>
          <w:color w:val="4F81BD" w:themeColor="accent1"/>
        </w:rPr>
        <w:t>.</w:t>
      </w:r>
    </w:p>
    <w:p w:rsidR="007A5269" w:rsidRPr="00705D4A" w:rsidRDefault="007A5269" w:rsidP="000876C0">
      <w:pPr>
        <w:rPr>
          <w:b/>
        </w:rPr>
      </w:pPr>
      <w:r w:rsidRPr="00705D4A">
        <w:rPr>
          <w:b/>
        </w:rPr>
        <w:t xml:space="preserve">If Yes, </w:t>
      </w:r>
    </w:p>
    <w:p w:rsidR="007A5269" w:rsidRPr="00705D4A" w:rsidRDefault="007A5269" w:rsidP="00BE2D50">
      <w:pPr>
        <w:pStyle w:val="ListParagraph"/>
        <w:numPr>
          <w:ilvl w:val="1"/>
          <w:numId w:val="33"/>
        </w:numPr>
        <w:rPr>
          <w:rFonts w:cstheme="minorHAnsi"/>
        </w:rPr>
      </w:pPr>
      <w:r w:rsidRPr="00705D4A">
        <w:rPr>
          <w:rFonts w:cstheme="minorHAnsi"/>
        </w:rPr>
        <w:t>Please enter the NCT number.</w:t>
      </w:r>
    </w:p>
    <w:p w:rsidR="007A5269" w:rsidRPr="00705D4A" w:rsidRDefault="00F7287E" w:rsidP="007A5269">
      <w:pPr>
        <w:pStyle w:val="ListParagraph"/>
        <w:rPr>
          <w:rFonts w:cstheme="minorHAnsi"/>
          <w:color w:val="4F81BD" w:themeColor="accent1"/>
        </w:rPr>
      </w:pPr>
      <w:r w:rsidRPr="00705D4A">
        <w:rPr>
          <w:color w:val="4F81BD" w:themeColor="accent1"/>
        </w:rPr>
        <w:t>If your study involves a drug or device, regardless of IND/IDE status, or if your study includes a budget or financial aspect where potential charges could be added to a subjects account and billed to Medicare, you must register your study with the ClinicalTrials.gov database under the law. It is not necessary to have your IRB approval in order to register a study. Once your study is registered, it will undergo a QA review and the database will assign an NCT number. If you do not have this number when your study is entered into CLARA, leave that field blank as the number can be entered at a later date.</w:t>
      </w:r>
      <w:r w:rsidRPr="00705D4A">
        <w:rPr>
          <w:color w:val="4F81BD" w:themeColor="accent1"/>
        </w:rPr>
        <w:br/>
      </w:r>
      <w:r w:rsidRPr="00705D4A">
        <w:rPr>
          <w:rStyle w:val="Strong"/>
          <w:color w:val="4F81BD" w:themeColor="accent1"/>
        </w:rPr>
        <w:t>If you are new to using the ClinicalTrials.gov database and need a new user account, have questions about registering or are not sure if your study should be registered, please contact the UAMS ClinicalTrials.gov Administrator, Tracy Gatlin, 686-6803 or tlgatlin@uams.edu</w:t>
      </w:r>
    </w:p>
    <w:p w:rsidR="00F7287E" w:rsidRPr="00705D4A" w:rsidRDefault="00F7287E" w:rsidP="007A5269">
      <w:pPr>
        <w:pStyle w:val="ListParagraph"/>
        <w:rPr>
          <w:rFonts w:cstheme="minorHAnsi"/>
        </w:rPr>
      </w:pPr>
    </w:p>
    <w:p w:rsidR="00BE4AD5" w:rsidRPr="00705D4A" w:rsidRDefault="000876C0" w:rsidP="00BE2D50">
      <w:pPr>
        <w:pStyle w:val="ListParagraph"/>
        <w:numPr>
          <w:ilvl w:val="0"/>
          <w:numId w:val="33"/>
        </w:numPr>
      </w:pPr>
      <w:r w:rsidRPr="00705D4A">
        <w:t xml:space="preserve"> </w:t>
      </w:r>
      <w:r w:rsidR="00F17A16" w:rsidRPr="00705D4A">
        <w:t>[</w:t>
      </w:r>
      <w:r w:rsidR="00F17A16" w:rsidRPr="00705D4A">
        <w:rPr>
          <w:highlight w:val="yellow"/>
        </w:rPr>
        <w:t>UAMS ONLY</w:t>
      </w:r>
      <w:r w:rsidR="00F17A16" w:rsidRPr="00705D4A">
        <w:t xml:space="preserve">] </w:t>
      </w:r>
      <w:r w:rsidR="00BE4AD5" w:rsidRPr="00705D4A">
        <w:t>Will this study</w:t>
      </w:r>
      <w:r w:rsidR="00053AA3" w:rsidRPr="00705D4A">
        <w:t xml:space="preserve"> be registered at </w:t>
      </w:r>
      <w:proofErr w:type="spellStart"/>
      <w:r w:rsidR="00053AA3" w:rsidRPr="00705D4A">
        <w:t>TrialSearch</w:t>
      </w:r>
      <w:proofErr w:type="spellEnd"/>
      <w:r w:rsidR="00053AA3" w:rsidRPr="00705D4A">
        <w:t xml:space="preserve">? </w:t>
      </w:r>
    </w:p>
    <w:p w:rsidR="00461551" w:rsidRPr="00705D4A" w:rsidRDefault="00461551" w:rsidP="00F17A16">
      <w:pPr>
        <w:ind w:firstLine="360"/>
        <w:rPr>
          <w:color w:val="4F81BD" w:themeColor="accent1"/>
        </w:rPr>
      </w:pPr>
      <w:proofErr w:type="spellStart"/>
      <w:r w:rsidRPr="00705D4A">
        <w:rPr>
          <w:color w:val="4F81BD" w:themeColor="accent1"/>
        </w:rPr>
        <w:t>TrialSearch</w:t>
      </w:r>
      <w:proofErr w:type="spellEnd"/>
      <w:r w:rsidRPr="00705D4A">
        <w:rPr>
          <w:color w:val="4F81BD" w:themeColor="accent1"/>
        </w:rPr>
        <w:t xml:space="preserve"> is the UAMS clinical trial registry. See the </w:t>
      </w:r>
      <w:proofErr w:type="spellStart"/>
      <w:r w:rsidRPr="00705D4A">
        <w:rPr>
          <w:color w:val="4F81BD" w:themeColor="accent1"/>
        </w:rPr>
        <w:t>TrailSearch's</w:t>
      </w:r>
      <w:proofErr w:type="spellEnd"/>
      <w:r w:rsidRPr="00705D4A">
        <w:rPr>
          <w:color w:val="4F81BD" w:themeColor="accent1"/>
        </w:rPr>
        <w:t xml:space="preserve"> </w:t>
      </w:r>
      <w:hyperlink r:id="rId12" w:tgtFrame="_blank" w:history="1">
        <w:r w:rsidRPr="00705D4A">
          <w:rPr>
            <w:rStyle w:val="Hyperlink"/>
            <w:color w:val="4F81BD" w:themeColor="accent1"/>
          </w:rPr>
          <w:t>End User Manual</w:t>
        </w:r>
      </w:hyperlink>
      <w:r w:rsidRPr="00705D4A">
        <w:rPr>
          <w:color w:val="4F81BD" w:themeColor="accent1"/>
        </w:rPr>
        <w:t xml:space="preserve"> for more information.</w:t>
      </w:r>
    </w:p>
    <w:p w:rsidR="008528A5" w:rsidRPr="00705D4A" w:rsidRDefault="008528A5" w:rsidP="00F17A16">
      <w:pPr>
        <w:ind w:firstLine="360"/>
        <w:rPr>
          <w:b/>
        </w:rPr>
      </w:pPr>
      <w:r w:rsidRPr="00705D4A">
        <w:rPr>
          <w:b/>
        </w:rPr>
        <w:lastRenderedPageBreak/>
        <w:t xml:space="preserve">If yes, </w:t>
      </w:r>
    </w:p>
    <w:p w:rsidR="00FC288C" w:rsidRPr="00705D4A" w:rsidRDefault="00433176" w:rsidP="00BE2D50">
      <w:pPr>
        <w:pStyle w:val="ListParagraph"/>
        <w:numPr>
          <w:ilvl w:val="1"/>
          <w:numId w:val="33"/>
        </w:numPr>
        <w:ind w:left="360"/>
      </w:pPr>
      <w:r w:rsidRPr="00705D4A" w:rsidDel="00433176">
        <w:t xml:space="preserve"> </w:t>
      </w:r>
      <w:r w:rsidR="00BD41E6" w:rsidRPr="00705D4A">
        <w:t>[</w:t>
      </w:r>
      <w:r w:rsidR="000876C0" w:rsidRPr="00705D4A">
        <w:rPr>
          <w:highlight w:val="yellow"/>
        </w:rPr>
        <w:t>Bi</w:t>
      </w:r>
      <w:r w:rsidR="00BD41E6" w:rsidRPr="00705D4A">
        <w:rPr>
          <w:highlight w:val="yellow"/>
        </w:rPr>
        <w:t>omedical Study Type</w:t>
      </w:r>
      <w:r w:rsidR="000876C0" w:rsidRPr="00705D4A">
        <w:rPr>
          <w:highlight w:val="yellow"/>
        </w:rPr>
        <w:t xml:space="preserve"> ONLY</w:t>
      </w:r>
      <w:r w:rsidR="00BD41E6" w:rsidRPr="00705D4A">
        <w:t xml:space="preserve">] </w:t>
      </w:r>
      <w:r w:rsidRPr="00705D4A">
        <w:t xml:space="preserve">List </w:t>
      </w:r>
      <w:r w:rsidR="00BD41E6" w:rsidRPr="00705D4A">
        <w:t xml:space="preserve">the inclusion/exclusion criteria for this study. </w:t>
      </w:r>
    </w:p>
    <w:p w:rsidR="00FC288C" w:rsidRPr="00705D4A" w:rsidRDefault="00FC288C" w:rsidP="00FC288C">
      <w:pPr>
        <w:pStyle w:val="ListParagraph"/>
        <w:ind w:left="360"/>
      </w:pPr>
    </w:p>
    <w:p w:rsidR="00B4509B" w:rsidRPr="00705D4A" w:rsidRDefault="00BD41E6" w:rsidP="00FC288C">
      <w:pPr>
        <w:pStyle w:val="ListParagraph"/>
        <w:ind w:left="360"/>
        <w:rPr>
          <w:color w:val="4F81BD" w:themeColor="accent1"/>
        </w:rPr>
      </w:pPr>
      <w:r w:rsidRPr="00705D4A">
        <w:rPr>
          <w:color w:val="4F81BD" w:themeColor="accent1"/>
        </w:rPr>
        <w:t xml:space="preserve">Inclusion/exclusion criteria: The characteristics determining whether a person may or may not be allowed to enter a clinical trial. Examples include age, state of health, the type and stage of a disease, previous treatment history, and other medical conditions. </w:t>
      </w:r>
    </w:p>
    <w:p w:rsidR="00E96255" w:rsidRPr="00705D4A" w:rsidRDefault="00E96255" w:rsidP="00E96255"/>
    <w:p w:rsidR="00D822B1" w:rsidRPr="00705D4A" w:rsidRDefault="008528A5" w:rsidP="00BE2D50">
      <w:pPr>
        <w:pStyle w:val="ListParagraph"/>
        <w:numPr>
          <w:ilvl w:val="0"/>
          <w:numId w:val="33"/>
        </w:numPr>
      </w:pPr>
      <w:r w:rsidRPr="00705D4A">
        <w:t>[</w:t>
      </w:r>
      <w:r w:rsidRPr="00705D4A">
        <w:rPr>
          <w:highlight w:val="yellow"/>
        </w:rPr>
        <w:t>UAMS ONLY</w:t>
      </w:r>
      <w:r w:rsidRPr="00705D4A">
        <w:t xml:space="preserve">] </w:t>
      </w:r>
      <w:r w:rsidR="00D822B1" w:rsidRPr="00705D4A">
        <w:t>Is this study cancer research or cancer-related research?</w:t>
      </w:r>
      <w:r w:rsidR="00630F00" w:rsidRPr="00705D4A">
        <w:t xml:space="preserve"> ]YES/NO]</w:t>
      </w:r>
    </w:p>
    <w:p w:rsidR="00E96255" w:rsidRPr="00705D4A" w:rsidRDefault="00E96255" w:rsidP="006C0BF1">
      <w:pPr>
        <w:ind w:firstLine="360"/>
      </w:pPr>
      <w:r w:rsidRPr="00705D4A">
        <w:rPr>
          <w:color w:val="4F81BD" w:themeColor="accent1"/>
        </w:rPr>
        <w:t xml:space="preserve">Research related to the etiology, prevention, treatment, survival or complications of cancer. </w:t>
      </w:r>
    </w:p>
    <w:p w:rsidR="00D822B1" w:rsidRPr="00705D4A" w:rsidRDefault="00D822B1" w:rsidP="00262EBA">
      <w:pPr>
        <w:ind w:left="360"/>
        <w:rPr>
          <w:b/>
        </w:rPr>
      </w:pPr>
      <w:r w:rsidRPr="00705D4A">
        <w:rPr>
          <w:b/>
        </w:rPr>
        <w:t>If yes,</w:t>
      </w:r>
    </w:p>
    <w:p w:rsidR="00604D58" w:rsidRPr="00705D4A" w:rsidRDefault="00604D58" w:rsidP="00BE2D50">
      <w:pPr>
        <w:pStyle w:val="ListParagraph"/>
        <w:numPr>
          <w:ilvl w:val="1"/>
          <w:numId w:val="33"/>
        </w:numPr>
      </w:pPr>
      <w:r w:rsidRPr="00705D4A">
        <w:t>Disease and Condition Ontology</w:t>
      </w:r>
    </w:p>
    <w:p w:rsidR="00977E61" w:rsidRPr="00705D4A" w:rsidRDefault="00977E61" w:rsidP="00BE2D50">
      <w:pPr>
        <w:pStyle w:val="ListParagraph"/>
        <w:numPr>
          <w:ilvl w:val="1"/>
          <w:numId w:val="33"/>
        </w:numPr>
      </w:pPr>
      <w:r w:rsidRPr="00705D4A">
        <w:t>What is the pr</w:t>
      </w:r>
      <w:r w:rsidR="00493702" w:rsidRPr="00705D4A">
        <w:t xml:space="preserve">imary activity of this study? </w:t>
      </w:r>
    </w:p>
    <w:p w:rsidR="00977E61" w:rsidRPr="00705D4A" w:rsidRDefault="00977E61" w:rsidP="00BE2D50">
      <w:pPr>
        <w:pStyle w:val="ListParagraph"/>
        <w:numPr>
          <w:ilvl w:val="2"/>
          <w:numId w:val="33"/>
        </w:numPr>
      </w:pPr>
      <w:r w:rsidRPr="00705D4A">
        <w:t>Observation only</w:t>
      </w:r>
    </w:p>
    <w:p w:rsidR="00977E61" w:rsidRPr="00705D4A" w:rsidRDefault="00977E61" w:rsidP="00BE2D50">
      <w:pPr>
        <w:pStyle w:val="ListParagraph"/>
        <w:numPr>
          <w:ilvl w:val="2"/>
          <w:numId w:val="33"/>
        </w:numPr>
      </w:pPr>
      <w:r w:rsidRPr="00705D4A">
        <w:t>Intervention</w:t>
      </w:r>
    </w:p>
    <w:p w:rsidR="00977E61" w:rsidRPr="00705D4A" w:rsidRDefault="00493702" w:rsidP="00BE2D50">
      <w:pPr>
        <w:pStyle w:val="ListParagraph"/>
        <w:numPr>
          <w:ilvl w:val="2"/>
          <w:numId w:val="33"/>
        </w:numPr>
      </w:pPr>
      <w:r w:rsidRPr="00705D4A">
        <w:t xml:space="preserve">Other </w:t>
      </w:r>
    </w:p>
    <w:p w:rsidR="00977E61" w:rsidRPr="00705D4A" w:rsidRDefault="00977E61" w:rsidP="00347E31">
      <w:pPr>
        <w:ind w:left="360"/>
        <w:rPr>
          <w:color w:val="4F81BD" w:themeColor="accent1"/>
        </w:rPr>
      </w:pPr>
      <w:r w:rsidRPr="00705D4A">
        <w:rPr>
          <w:color w:val="4F81BD" w:themeColor="accent1"/>
        </w:rPr>
        <w:t xml:space="preserve">Observation: Watching behavior and/or measuring outcomes. </w:t>
      </w:r>
    </w:p>
    <w:p w:rsidR="00405214" w:rsidRPr="00705D4A" w:rsidRDefault="00977E61" w:rsidP="00347E31">
      <w:pPr>
        <w:ind w:left="360"/>
        <w:rPr>
          <w:color w:val="4F81BD" w:themeColor="accent1"/>
        </w:rPr>
      </w:pPr>
      <w:r w:rsidRPr="00705D4A">
        <w:rPr>
          <w:color w:val="4F81BD" w:themeColor="accent1"/>
        </w:rPr>
        <w:t>Intervention: Manipulations of the subject’s environment that are performed for research purposes.</w:t>
      </w:r>
    </w:p>
    <w:p w:rsidR="00405214" w:rsidRPr="00705D4A" w:rsidRDefault="003151C9" w:rsidP="00394959">
      <w:pPr>
        <w:ind w:left="360"/>
        <w:rPr>
          <w:b/>
        </w:rPr>
      </w:pPr>
      <w:r w:rsidRPr="00705D4A">
        <w:rPr>
          <w:b/>
        </w:rPr>
        <w:t>IF OBSERVATION ONLY STUDY</w:t>
      </w:r>
      <w:r w:rsidR="00405214" w:rsidRPr="00705D4A">
        <w:rPr>
          <w:b/>
        </w:rPr>
        <w:t>,</w:t>
      </w:r>
    </w:p>
    <w:p w:rsidR="00405214" w:rsidRPr="00705D4A" w:rsidRDefault="00405214" w:rsidP="00BE2D50">
      <w:pPr>
        <w:pStyle w:val="ListParagraph"/>
        <w:numPr>
          <w:ilvl w:val="2"/>
          <w:numId w:val="31"/>
        </w:numPr>
      </w:pPr>
      <w:r w:rsidRPr="00705D4A">
        <w:t>Wh</w:t>
      </w:r>
      <w:r w:rsidR="003E0709" w:rsidRPr="00705D4A">
        <w:t xml:space="preserve">at is the goal for this study? </w:t>
      </w:r>
    </w:p>
    <w:p w:rsidR="00405214" w:rsidRPr="00705D4A" w:rsidRDefault="00405214" w:rsidP="00BE2D50">
      <w:pPr>
        <w:pStyle w:val="ListParagraph"/>
        <w:numPr>
          <w:ilvl w:val="3"/>
          <w:numId w:val="31"/>
        </w:numPr>
      </w:pPr>
      <w:r w:rsidRPr="00705D4A">
        <w:t>To determine incidence/prevalence of disease (epidemiologic trial)</w:t>
      </w:r>
    </w:p>
    <w:p w:rsidR="00405214" w:rsidRPr="00705D4A" w:rsidRDefault="00405214" w:rsidP="00BE2D50">
      <w:pPr>
        <w:pStyle w:val="ListParagraph"/>
        <w:numPr>
          <w:ilvl w:val="3"/>
          <w:numId w:val="31"/>
        </w:numPr>
      </w:pPr>
      <w:r w:rsidRPr="00705D4A">
        <w:t>To determine risk factors for disease/outcomes (epidemiologic trial)</w:t>
      </w:r>
    </w:p>
    <w:p w:rsidR="00405214" w:rsidRPr="00705D4A" w:rsidRDefault="00405214" w:rsidP="00BE2D50">
      <w:pPr>
        <w:pStyle w:val="ListParagraph"/>
        <w:numPr>
          <w:ilvl w:val="3"/>
          <w:numId w:val="31"/>
        </w:numPr>
      </w:pPr>
      <w:r w:rsidRPr="00705D4A">
        <w:t>To study natural history of disease (epidemiologic trial)</w:t>
      </w:r>
    </w:p>
    <w:p w:rsidR="00E05B62" w:rsidRPr="00705D4A" w:rsidRDefault="00E05B62" w:rsidP="00BE2D50">
      <w:pPr>
        <w:pStyle w:val="ListParagraph"/>
        <w:numPr>
          <w:ilvl w:val="3"/>
          <w:numId w:val="31"/>
        </w:numPr>
      </w:pPr>
      <w:r w:rsidRPr="00705D4A">
        <w:t>To study behavior (observational trial)</w:t>
      </w:r>
    </w:p>
    <w:p w:rsidR="00405214" w:rsidRPr="00705D4A" w:rsidRDefault="00405214" w:rsidP="00BE2D50">
      <w:pPr>
        <w:pStyle w:val="ListParagraph"/>
        <w:numPr>
          <w:ilvl w:val="3"/>
          <w:numId w:val="31"/>
        </w:numPr>
        <w:spacing w:after="240"/>
      </w:pPr>
      <w:r w:rsidRPr="00705D4A">
        <w:t>Other</w:t>
      </w:r>
    </w:p>
    <w:p w:rsidR="00405214" w:rsidRPr="00705D4A" w:rsidRDefault="003151C9" w:rsidP="00394959">
      <w:pPr>
        <w:spacing w:after="240"/>
        <w:ind w:left="360"/>
        <w:rPr>
          <w:b/>
        </w:rPr>
      </w:pPr>
      <w:r w:rsidRPr="00705D4A">
        <w:rPr>
          <w:b/>
        </w:rPr>
        <w:t>IF INTERVENTION STUDY</w:t>
      </w:r>
      <w:r w:rsidR="00405214" w:rsidRPr="00705D4A">
        <w:rPr>
          <w:b/>
        </w:rPr>
        <w:t>,</w:t>
      </w:r>
    </w:p>
    <w:p w:rsidR="00405214" w:rsidRPr="00705D4A" w:rsidRDefault="00405214" w:rsidP="00BE2D50">
      <w:pPr>
        <w:pStyle w:val="ListParagraph"/>
        <w:numPr>
          <w:ilvl w:val="2"/>
          <w:numId w:val="31"/>
        </w:numPr>
      </w:pPr>
      <w:r w:rsidRPr="00705D4A">
        <w:t xml:space="preserve">What is the intervention </w:t>
      </w:r>
      <w:r w:rsidR="00E05B62" w:rsidRPr="00705D4A">
        <w:t xml:space="preserve">purpose in </w:t>
      </w:r>
      <w:r w:rsidRPr="00705D4A">
        <w:t>t</w:t>
      </w:r>
      <w:r w:rsidR="003E0709" w:rsidRPr="00705D4A">
        <w:t xml:space="preserve">his study? </w:t>
      </w:r>
      <w:r w:rsidRPr="00705D4A">
        <w:t xml:space="preserve"> </w:t>
      </w:r>
    </w:p>
    <w:p w:rsidR="00405214" w:rsidRPr="00705D4A" w:rsidRDefault="00405214" w:rsidP="00BE2D50">
      <w:pPr>
        <w:pStyle w:val="ListParagraph"/>
        <w:numPr>
          <w:ilvl w:val="3"/>
          <w:numId w:val="31"/>
        </w:numPr>
      </w:pPr>
      <w:r w:rsidRPr="00705D4A">
        <w:t>To treat disease (therapeutic trial)</w:t>
      </w:r>
    </w:p>
    <w:p w:rsidR="00405214" w:rsidRPr="00705D4A" w:rsidRDefault="00405214" w:rsidP="00BE2D50">
      <w:pPr>
        <w:pStyle w:val="ListParagraph"/>
        <w:numPr>
          <w:ilvl w:val="3"/>
          <w:numId w:val="31"/>
        </w:numPr>
      </w:pPr>
      <w:r w:rsidRPr="00705D4A">
        <w:t xml:space="preserve">To prevent disease (prevention trial) </w:t>
      </w:r>
    </w:p>
    <w:p w:rsidR="00405214" w:rsidRPr="00705D4A" w:rsidRDefault="00405214" w:rsidP="00BE2D50">
      <w:pPr>
        <w:pStyle w:val="ListParagraph"/>
        <w:numPr>
          <w:ilvl w:val="3"/>
          <w:numId w:val="31"/>
        </w:numPr>
      </w:pPr>
      <w:r w:rsidRPr="00705D4A">
        <w:t>To ameliorate disease effects (supportive care trial)</w:t>
      </w:r>
    </w:p>
    <w:p w:rsidR="00405214" w:rsidRPr="00705D4A" w:rsidRDefault="00405214" w:rsidP="00BE2D50">
      <w:pPr>
        <w:pStyle w:val="ListParagraph"/>
        <w:numPr>
          <w:ilvl w:val="3"/>
          <w:numId w:val="31"/>
        </w:numPr>
      </w:pPr>
      <w:r w:rsidRPr="00705D4A">
        <w:t>To detect disease in preclinical course (screening trial)</w:t>
      </w:r>
    </w:p>
    <w:p w:rsidR="00405214" w:rsidRPr="00705D4A" w:rsidRDefault="00405214" w:rsidP="00BE2D50">
      <w:pPr>
        <w:pStyle w:val="ListParagraph"/>
        <w:numPr>
          <w:ilvl w:val="3"/>
          <w:numId w:val="31"/>
        </w:numPr>
      </w:pPr>
      <w:r w:rsidRPr="00705D4A">
        <w:t>To detect disease with improved accuracy (diagnostic trial)</w:t>
      </w:r>
    </w:p>
    <w:p w:rsidR="00405214" w:rsidRPr="00705D4A" w:rsidRDefault="00405214" w:rsidP="00BE2D50">
      <w:pPr>
        <w:pStyle w:val="ListParagraph"/>
        <w:numPr>
          <w:ilvl w:val="3"/>
          <w:numId w:val="31"/>
        </w:numPr>
      </w:pPr>
      <w:r w:rsidRPr="00705D4A">
        <w:t>Other</w:t>
      </w:r>
    </w:p>
    <w:p w:rsidR="00433176" w:rsidRPr="00705D4A" w:rsidRDefault="00433176" w:rsidP="00433176">
      <w:pPr>
        <w:pStyle w:val="ListParagraph"/>
      </w:pPr>
    </w:p>
    <w:p w:rsidR="00E05B62" w:rsidRPr="00705D4A" w:rsidRDefault="00E05B62" w:rsidP="00BE2D50">
      <w:pPr>
        <w:pStyle w:val="ListParagraph"/>
        <w:numPr>
          <w:ilvl w:val="1"/>
          <w:numId w:val="25"/>
        </w:numPr>
      </w:pPr>
      <w:r w:rsidRPr="00705D4A">
        <w:t xml:space="preserve"> Has this study gone through a Dis</w:t>
      </w:r>
      <w:r w:rsidR="00C0052C" w:rsidRPr="00705D4A">
        <w:t xml:space="preserve">ease-Oriented Committee (DOC)? </w:t>
      </w:r>
    </w:p>
    <w:p w:rsidR="00333216" w:rsidRPr="00705D4A" w:rsidRDefault="00333216" w:rsidP="00333216">
      <w:pPr>
        <w:pStyle w:val="ListParagraph"/>
        <w:ind w:left="360"/>
      </w:pPr>
    </w:p>
    <w:p w:rsidR="00E917F4" w:rsidRPr="00705D4A" w:rsidRDefault="00C0052C" w:rsidP="00262EBA">
      <w:pPr>
        <w:spacing w:after="0"/>
        <w:rPr>
          <w:color w:val="4F81BD" w:themeColor="accent1"/>
        </w:rPr>
      </w:pPr>
      <w:r w:rsidRPr="00705D4A">
        <w:rPr>
          <w:color w:val="4F81BD" w:themeColor="accent1"/>
        </w:rPr>
        <w:t xml:space="preserve">Disease Oriented Committees (DOCs): Disease Oriented Committees (DOCs) serve to optimize resources and support collaborative research ideas focused on distinct cancer-related disease sites. Research projects that are chart </w:t>
      </w:r>
      <w:proofErr w:type="gramStart"/>
      <w:r w:rsidRPr="00705D4A">
        <w:rPr>
          <w:color w:val="4F81BD" w:themeColor="accent1"/>
        </w:rPr>
        <w:t>reviews,</w:t>
      </w:r>
      <w:proofErr w:type="gramEnd"/>
      <w:r w:rsidRPr="00705D4A">
        <w:rPr>
          <w:color w:val="4F81BD" w:themeColor="accent1"/>
        </w:rPr>
        <w:t xml:space="preserve"> request the use of specimens from the UAMS </w:t>
      </w:r>
      <w:proofErr w:type="spellStart"/>
      <w:r w:rsidRPr="00705D4A">
        <w:rPr>
          <w:color w:val="4F81BD" w:themeColor="accent1"/>
        </w:rPr>
        <w:t>Biorepository</w:t>
      </w:r>
      <w:proofErr w:type="spellEnd"/>
      <w:r w:rsidRPr="00705D4A">
        <w:rPr>
          <w:color w:val="4F81BD" w:themeColor="accent1"/>
        </w:rPr>
        <w:t xml:space="preserve"> or propose banking specimens are required to obtain approval from the appropriate DOC before study activation. For a list of DOCs and contact information, go to </w:t>
      </w:r>
      <w:hyperlink r:id="rId13" w:tgtFrame="_blank" w:history="1">
        <w:r w:rsidRPr="00705D4A">
          <w:rPr>
            <w:rStyle w:val="Hyperlink"/>
            <w:color w:val="4F81BD" w:themeColor="accent1"/>
          </w:rPr>
          <w:t>http://www.cancer.uams.edu/docs.</w:t>
        </w:r>
      </w:hyperlink>
    </w:p>
    <w:p w:rsidR="00C0052C" w:rsidRPr="00705D4A" w:rsidRDefault="00C0052C" w:rsidP="00262EBA">
      <w:pPr>
        <w:spacing w:after="0"/>
      </w:pPr>
    </w:p>
    <w:p w:rsidR="002E57A0" w:rsidRPr="00705D4A" w:rsidRDefault="002E57A0" w:rsidP="00BE2D50">
      <w:pPr>
        <w:pStyle w:val="ListParagraph"/>
        <w:numPr>
          <w:ilvl w:val="0"/>
          <w:numId w:val="28"/>
        </w:numPr>
        <w:spacing w:after="0"/>
      </w:pPr>
      <w:r w:rsidRPr="00705D4A">
        <w:t>Does the study involve the use of any of the following</w:t>
      </w:r>
      <w:r w:rsidR="00B7265A" w:rsidRPr="00705D4A">
        <w:t xml:space="preserve"> bio</w:t>
      </w:r>
      <w:r w:rsidR="00820B4B" w:rsidRPr="00705D4A">
        <w:t>-</w:t>
      </w:r>
      <w:r w:rsidR="00B7265A" w:rsidRPr="00705D4A">
        <w:t>hazardous materials</w:t>
      </w:r>
      <w:r w:rsidRPr="00705D4A">
        <w:t xml:space="preserve">? </w:t>
      </w:r>
    </w:p>
    <w:p w:rsidR="002E57A0" w:rsidRPr="00705D4A" w:rsidRDefault="00225A8B" w:rsidP="00BE2D50">
      <w:pPr>
        <w:pStyle w:val="ListParagraph"/>
        <w:numPr>
          <w:ilvl w:val="1"/>
          <w:numId w:val="16"/>
        </w:numPr>
      </w:pPr>
      <w:r w:rsidRPr="00705D4A">
        <w:t xml:space="preserve">BL2/BL3 infectious agents </w:t>
      </w:r>
    </w:p>
    <w:p w:rsidR="002E57A0" w:rsidRPr="00705D4A" w:rsidRDefault="002E57A0" w:rsidP="00BE2D50">
      <w:pPr>
        <w:pStyle w:val="ListParagraph"/>
        <w:numPr>
          <w:ilvl w:val="1"/>
          <w:numId w:val="16"/>
        </w:numPr>
      </w:pPr>
      <w:r w:rsidRPr="00705D4A">
        <w:t>Recombinant DNA (</w:t>
      </w:r>
      <w:proofErr w:type="spellStart"/>
      <w:r w:rsidRPr="00705D4A">
        <w:t>rDNA</w:t>
      </w:r>
      <w:proofErr w:type="spellEnd"/>
      <w:r w:rsidRPr="00705D4A">
        <w:t xml:space="preserve">) </w:t>
      </w:r>
    </w:p>
    <w:p w:rsidR="002E57A0" w:rsidRPr="00705D4A" w:rsidRDefault="002E57A0" w:rsidP="00BE2D50">
      <w:pPr>
        <w:pStyle w:val="ListParagraph"/>
        <w:numPr>
          <w:ilvl w:val="1"/>
          <w:numId w:val="16"/>
        </w:numPr>
      </w:pPr>
      <w:r w:rsidRPr="00705D4A">
        <w:t>Human gene therapy procedures</w:t>
      </w:r>
    </w:p>
    <w:p w:rsidR="002E57A0" w:rsidRPr="00705D4A" w:rsidRDefault="002E57A0" w:rsidP="00BE2D50">
      <w:pPr>
        <w:pStyle w:val="ListParagraph"/>
        <w:numPr>
          <w:ilvl w:val="1"/>
          <w:numId w:val="16"/>
        </w:numPr>
      </w:pPr>
      <w:r w:rsidRPr="00705D4A">
        <w:t>Experimentation using carcinogenic (known or suspected) compounds</w:t>
      </w:r>
    </w:p>
    <w:p w:rsidR="002E57A0" w:rsidRPr="00705D4A" w:rsidRDefault="002E57A0" w:rsidP="00BE2D50">
      <w:pPr>
        <w:pStyle w:val="ListParagraph"/>
        <w:numPr>
          <w:ilvl w:val="1"/>
          <w:numId w:val="16"/>
        </w:numPr>
      </w:pPr>
      <w:r w:rsidRPr="00705D4A">
        <w:t>Regulated</w:t>
      </w:r>
      <w:r w:rsidR="00225A8B" w:rsidRPr="00705D4A">
        <w:t xml:space="preserve"> Toxins (e.g. </w:t>
      </w:r>
      <w:proofErr w:type="spellStart"/>
      <w:r w:rsidR="00225A8B" w:rsidRPr="00705D4A">
        <w:t>Botulinum</w:t>
      </w:r>
      <w:proofErr w:type="spellEnd"/>
      <w:r w:rsidR="00225A8B" w:rsidRPr="00705D4A">
        <w:t xml:space="preserve"> Toxin) </w:t>
      </w:r>
    </w:p>
    <w:p w:rsidR="00067342" w:rsidRPr="00705D4A" w:rsidRDefault="00225A8B" w:rsidP="00225A8B">
      <w:pPr>
        <w:ind w:firstLine="720"/>
        <w:rPr>
          <w:b/>
        </w:rPr>
      </w:pPr>
      <w:r w:rsidRPr="00705D4A">
        <w:rPr>
          <w:b/>
        </w:rPr>
        <w:t>If Regulated Toxins is checked,</w:t>
      </w:r>
      <w:r w:rsidR="00067342" w:rsidRPr="00705D4A">
        <w:rPr>
          <w:b/>
        </w:rPr>
        <w:t xml:space="preserve"> </w:t>
      </w:r>
    </w:p>
    <w:p w:rsidR="002E57A0" w:rsidRPr="00705D4A" w:rsidRDefault="002C6CEA" w:rsidP="00BE2D50">
      <w:pPr>
        <w:pStyle w:val="ListParagraph"/>
        <w:numPr>
          <w:ilvl w:val="2"/>
          <w:numId w:val="16"/>
        </w:numPr>
      </w:pPr>
      <w:r w:rsidRPr="00705D4A">
        <w:t>Regulated Toxin List Panel</w:t>
      </w:r>
    </w:p>
    <w:p w:rsidR="002658AC" w:rsidRPr="00705D4A" w:rsidRDefault="00623B94" w:rsidP="00BE2D50">
      <w:pPr>
        <w:pStyle w:val="ListParagraph"/>
        <w:numPr>
          <w:ilvl w:val="1"/>
          <w:numId w:val="16"/>
        </w:numPr>
        <w:spacing w:after="0"/>
      </w:pPr>
      <w:r w:rsidRPr="00705D4A">
        <w:t xml:space="preserve">N/A </w:t>
      </w:r>
    </w:p>
    <w:p w:rsidR="00623B94" w:rsidRPr="00705D4A" w:rsidRDefault="00623B94" w:rsidP="00BE2D50">
      <w:pPr>
        <w:pStyle w:val="ListParagraph"/>
        <w:numPr>
          <w:ilvl w:val="1"/>
          <w:numId w:val="16"/>
        </w:numPr>
        <w:spacing w:after="0"/>
      </w:pPr>
      <w:r w:rsidRPr="00705D4A">
        <w:t>Other</w:t>
      </w:r>
    </w:p>
    <w:p w:rsidR="00F340A0" w:rsidRPr="00705D4A" w:rsidRDefault="00F340A0" w:rsidP="00F340A0">
      <w:pPr>
        <w:spacing w:after="0"/>
        <w:ind w:left="360"/>
      </w:pPr>
    </w:p>
    <w:p w:rsidR="00F340A0" w:rsidRPr="00705D4A" w:rsidRDefault="00F340A0" w:rsidP="00F340A0">
      <w:pPr>
        <w:rPr>
          <w:color w:val="4F81BD" w:themeColor="accent1"/>
        </w:rPr>
      </w:pPr>
      <w:r w:rsidRPr="00705D4A">
        <w:rPr>
          <w:color w:val="4F81BD" w:themeColor="accent1"/>
        </w:rPr>
        <w:t xml:space="preserve">Please fill out the appropriate form(s) and submit to the Biosafety Committee for review. </w:t>
      </w:r>
    </w:p>
    <w:p w:rsidR="00F340A0" w:rsidRPr="00705D4A" w:rsidRDefault="00F340A0" w:rsidP="00F340A0">
      <w:pPr>
        <w:rPr>
          <w:color w:val="4F81BD" w:themeColor="accent1"/>
        </w:rPr>
      </w:pPr>
      <w:r w:rsidRPr="00705D4A">
        <w:rPr>
          <w:color w:val="4F81BD" w:themeColor="accent1"/>
        </w:rPr>
        <w:t xml:space="preserve">BL2/BL3 infectious agents - </w:t>
      </w:r>
      <w:hyperlink r:id="rId14" w:tgtFrame="_blank" w:history="1">
        <w:r w:rsidRPr="00705D4A">
          <w:rPr>
            <w:rStyle w:val="Hyperlink"/>
            <w:color w:val="4F81BD" w:themeColor="accent1"/>
          </w:rPr>
          <w:t>Infectious Agents Form</w:t>
        </w:r>
      </w:hyperlink>
      <w:r w:rsidRPr="00705D4A">
        <w:rPr>
          <w:color w:val="4F81BD" w:themeColor="accent1"/>
        </w:rPr>
        <w:t xml:space="preserve"> </w:t>
      </w:r>
    </w:p>
    <w:p w:rsidR="00F340A0" w:rsidRPr="00705D4A" w:rsidRDefault="00F340A0" w:rsidP="00F340A0">
      <w:pPr>
        <w:rPr>
          <w:color w:val="4F81BD" w:themeColor="accent1"/>
        </w:rPr>
      </w:pPr>
      <w:r w:rsidRPr="00705D4A">
        <w:rPr>
          <w:color w:val="4F81BD" w:themeColor="accent1"/>
        </w:rPr>
        <w:t>Recombinant DNA (</w:t>
      </w:r>
      <w:proofErr w:type="spellStart"/>
      <w:r w:rsidRPr="00705D4A">
        <w:rPr>
          <w:color w:val="4F81BD" w:themeColor="accent1"/>
        </w:rPr>
        <w:t>rDNA</w:t>
      </w:r>
      <w:proofErr w:type="spellEnd"/>
      <w:r w:rsidRPr="00705D4A">
        <w:rPr>
          <w:color w:val="4F81BD" w:themeColor="accent1"/>
        </w:rPr>
        <w:t xml:space="preserve">) - </w:t>
      </w:r>
      <w:hyperlink r:id="rId15" w:tgtFrame="_blank" w:history="1">
        <w:r w:rsidRPr="00705D4A">
          <w:rPr>
            <w:rStyle w:val="Hyperlink"/>
            <w:color w:val="4F81BD" w:themeColor="accent1"/>
          </w:rPr>
          <w:t>Recombinant DNA Form</w:t>
        </w:r>
      </w:hyperlink>
      <w:r w:rsidRPr="00705D4A">
        <w:rPr>
          <w:color w:val="4F81BD" w:themeColor="accent1"/>
        </w:rPr>
        <w:t xml:space="preserve"> </w:t>
      </w:r>
    </w:p>
    <w:p w:rsidR="00F340A0" w:rsidRPr="00705D4A" w:rsidRDefault="00F340A0" w:rsidP="00F340A0">
      <w:pPr>
        <w:rPr>
          <w:color w:val="4F81BD" w:themeColor="accent1"/>
        </w:rPr>
      </w:pPr>
      <w:r w:rsidRPr="00705D4A">
        <w:rPr>
          <w:color w:val="4F81BD" w:themeColor="accent1"/>
        </w:rPr>
        <w:t xml:space="preserve">Human gene therapy procedures - </w:t>
      </w:r>
      <w:hyperlink r:id="rId16" w:tgtFrame="_blank" w:history="1">
        <w:r w:rsidRPr="00705D4A">
          <w:rPr>
            <w:rStyle w:val="Hyperlink"/>
            <w:color w:val="4F81BD" w:themeColor="accent1"/>
          </w:rPr>
          <w:t>Recombinant DNA Form</w:t>
        </w:r>
      </w:hyperlink>
      <w:r w:rsidRPr="00705D4A">
        <w:rPr>
          <w:color w:val="4F81BD" w:themeColor="accent1"/>
        </w:rPr>
        <w:t xml:space="preserve"> </w:t>
      </w:r>
    </w:p>
    <w:p w:rsidR="00F340A0" w:rsidRPr="00705D4A" w:rsidRDefault="00F340A0" w:rsidP="00F340A0">
      <w:pPr>
        <w:rPr>
          <w:color w:val="4F81BD" w:themeColor="accent1"/>
        </w:rPr>
      </w:pPr>
      <w:r w:rsidRPr="00705D4A">
        <w:rPr>
          <w:color w:val="4F81BD" w:themeColor="accent1"/>
        </w:rPr>
        <w:t xml:space="preserve">Experimentation using carcinogenic (known or suspected) compounds - </w:t>
      </w:r>
      <w:hyperlink r:id="rId17" w:tgtFrame="_blank" w:history="1">
        <w:r w:rsidRPr="00705D4A">
          <w:rPr>
            <w:rStyle w:val="Hyperlink"/>
            <w:color w:val="4F81BD" w:themeColor="accent1"/>
          </w:rPr>
          <w:t>Toxic and Carcinogenic Agents Form</w:t>
        </w:r>
      </w:hyperlink>
      <w:r w:rsidRPr="00705D4A">
        <w:rPr>
          <w:color w:val="4F81BD" w:themeColor="accent1"/>
        </w:rPr>
        <w:t xml:space="preserve"> </w:t>
      </w:r>
    </w:p>
    <w:p w:rsidR="00F340A0" w:rsidRPr="00705D4A" w:rsidRDefault="00F340A0" w:rsidP="00F340A0">
      <w:pPr>
        <w:spacing w:after="0"/>
        <w:rPr>
          <w:color w:val="4F81BD" w:themeColor="accent1"/>
        </w:rPr>
      </w:pPr>
      <w:r w:rsidRPr="00705D4A">
        <w:rPr>
          <w:color w:val="4F81BD" w:themeColor="accent1"/>
        </w:rPr>
        <w:t xml:space="preserve">Regulated Toxins - </w:t>
      </w:r>
      <w:hyperlink r:id="rId18" w:tgtFrame="_blank" w:history="1">
        <w:r w:rsidRPr="00705D4A">
          <w:rPr>
            <w:rStyle w:val="Hyperlink"/>
            <w:color w:val="4F81BD" w:themeColor="accent1"/>
          </w:rPr>
          <w:t>Toxic and Carcinogenic Agents Form</w:t>
        </w:r>
      </w:hyperlink>
    </w:p>
    <w:p w:rsidR="009F5456" w:rsidRPr="00705D4A" w:rsidRDefault="009F5456" w:rsidP="00262EBA">
      <w:pPr>
        <w:spacing w:after="0"/>
      </w:pPr>
    </w:p>
    <w:p w:rsidR="00E917F4" w:rsidRPr="00705D4A" w:rsidRDefault="00E917F4" w:rsidP="00BE2D50">
      <w:pPr>
        <w:pStyle w:val="ListParagraph"/>
        <w:numPr>
          <w:ilvl w:val="0"/>
          <w:numId w:val="28"/>
        </w:numPr>
        <w:spacing w:after="0"/>
      </w:pPr>
      <w:r w:rsidRPr="00705D4A">
        <w:t>Does the study involve the use of radiation?</w:t>
      </w:r>
    </w:p>
    <w:p w:rsidR="00E917F4" w:rsidRPr="00705D4A" w:rsidRDefault="00E917F4" w:rsidP="00262EBA">
      <w:pPr>
        <w:ind w:left="720"/>
        <w:rPr>
          <w:b/>
        </w:rPr>
      </w:pPr>
      <w:r w:rsidRPr="00705D4A">
        <w:rPr>
          <w:b/>
        </w:rPr>
        <w:t>If Yes,</w:t>
      </w:r>
    </w:p>
    <w:p w:rsidR="00E917F4" w:rsidRPr="00705D4A" w:rsidRDefault="00E917F4" w:rsidP="00BE2D50">
      <w:pPr>
        <w:pStyle w:val="ListParagraph"/>
        <w:numPr>
          <w:ilvl w:val="1"/>
          <w:numId w:val="17"/>
        </w:numPr>
      </w:pPr>
      <w:r w:rsidRPr="00705D4A">
        <w:t xml:space="preserve">Does the radiation used in the research exceed what is considered “Standard of Care”?  </w:t>
      </w:r>
    </w:p>
    <w:p w:rsidR="00E917F4" w:rsidRPr="00705D4A" w:rsidRDefault="00E917F4" w:rsidP="000F3795">
      <w:pPr>
        <w:spacing w:after="0"/>
      </w:pPr>
    </w:p>
    <w:p w:rsidR="002658AC" w:rsidRPr="00705D4A" w:rsidRDefault="002658AC" w:rsidP="00BE2D50">
      <w:pPr>
        <w:pStyle w:val="ListParagraph"/>
        <w:numPr>
          <w:ilvl w:val="0"/>
          <w:numId w:val="28"/>
        </w:numPr>
        <w:spacing w:after="0"/>
      </w:pPr>
      <w:r w:rsidRPr="00705D4A">
        <w:t>Does the study involve the use of strenuous exercise?</w:t>
      </w:r>
    </w:p>
    <w:p w:rsidR="002658AC" w:rsidRPr="00705D4A" w:rsidRDefault="002658AC" w:rsidP="00262EBA">
      <w:pPr>
        <w:ind w:left="720"/>
        <w:rPr>
          <w:b/>
        </w:rPr>
      </w:pPr>
      <w:r w:rsidRPr="00705D4A">
        <w:rPr>
          <w:b/>
        </w:rPr>
        <w:t>If Yes,</w:t>
      </w:r>
    </w:p>
    <w:p w:rsidR="002658AC" w:rsidRPr="00705D4A" w:rsidRDefault="002658AC" w:rsidP="00BE2D50">
      <w:pPr>
        <w:pStyle w:val="ListParagraph"/>
        <w:numPr>
          <w:ilvl w:val="1"/>
          <w:numId w:val="26"/>
        </w:numPr>
      </w:pPr>
      <w:r w:rsidRPr="00705D4A">
        <w:lastRenderedPageBreak/>
        <w:t xml:space="preserve">Describe the nature of the </w:t>
      </w:r>
      <w:r w:rsidR="0052422E" w:rsidRPr="00705D4A">
        <w:t xml:space="preserve">study </w:t>
      </w:r>
      <w:r w:rsidRPr="00705D4A">
        <w:t xml:space="preserve">exercise. Include where the </w:t>
      </w:r>
      <w:r w:rsidR="0052422E" w:rsidRPr="00705D4A">
        <w:t xml:space="preserve">study </w:t>
      </w:r>
      <w:r w:rsidRPr="00705D4A">
        <w:t xml:space="preserve">exercise will take place, the resources available to ensure participant safety during the </w:t>
      </w:r>
      <w:r w:rsidR="0052422E" w:rsidRPr="00705D4A">
        <w:t xml:space="preserve">study </w:t>
      </w:r>
      <w:r w:rsidRPr="00705D4A">
        <w:t xml:space="preserve">exercise, and the qualifications of the personnel who will be present during the </w:t>
      </w:r>
      <w:r w:rsidR="0052422E" w:rsidRPr="00705D4A">
        <w:t xml:space="preserve">study </w:t>
      </w:r>
      <w:r w:rsidR="000F3795" w:rsidRPr="00705D4A">
        <w:t xml:space="preserve">exercise. </w:t>
      </w:r>
    </w:p>
    <w:p w:rsidR="005C5378" w:rsidRPr="00705D4A" w:rsidRDefault="00FB01C2" w:rsidP="005C5378">
      <w:r w:rsidRPr="00705D4A">
        <w:rPr>
          <w:highlight w:val="green"/>
        </w:rPr>
        <w:br w:type="page"/>
      </w:r>
      <w:r w:rsidR="005C5378" w:rsidRPr="00705D4A">
        <w:rPr>
          <w:highlight w:val="green"/>
        </w:rPr>
        <w:lastRenderedPageBreak/>
        <w:t>Drug</w:t>
      </w:r>
      <w:r w:rsidR="009A7EE3" w:rsidRPr="00705D4A">
        <w:rPr>
          <w:highlight w:val="green"/>
        </w:rPr>
        <w:t>s</w:t>
      </w:r>
      <w:r w:rsidR="005C5378" w:rsidRPr="00705D4A">
        <w:rPr>
          <w:highlight w:val="green"/>
        </w:rPr>
        <w:t xml:space="preserve"> &amp; Devices:</w:t>
      </w:r>
      <w:r w:rsidR="005C5378" w:rsidRPr="00705D4A">
        <w:t xml:space="preserve"> </w:t>
      </w:r>
    </w:p>
    <w:p w:rsidR="00B72D44" w:rsidRPr="00705D4A" w:rsidRDefault="00B72D44" w:rsidP="005C5378">
      <w:r w:rsidRPr="00705D4A">
        <w:rPr>
          <w:highlight w:val="yellow"/>
        </w:rPr>
        <w:t>FOR HUDs, DISABLE DRUG TAB</w:t>
      </w:r>
      <w:r w:rsidR="005C5378" w:rsidRPr="00705D4A">
        <w:tab/>
      </w:r>
    </w:p>
    <w:p w:rsidR="005C5378" w:rsidRPr="00705D4A" w:rsidRDefault="005C5378" w:rsidP="005C5378">
      <w:r w:rsidRPr="00705D4A">
        <w:t xml:space="preserve">Drug: </w:t>
      </w:r>
    </w:p>
    <w:p w:rsidR="005C5378" w:rsidRPr="00705D4A" w:rsidRDefault="002713BF" w:rsidP="00BE2D50">
      <w:pPr>
        <w:pStyle w:val="ListParagraph"/>
        <w:numPr>
          <w:ilvl w:val="0"/>
          <w:numId w:val="18"/>
        </w:numPr>
      </w:pPr>
      <w:r w:rsidRPr="00705D4A">
        <w:tab/>
      </w:r>
      <w:r w:rsidR="005C5378" w:rsidRPr="00705D4A">
        <w:t>Drug name</w:t>
      </w:r>
    </w:p>
    <w:p w:rsidR="005C5378" w:rsidRPr="00705D4A" w:rsidRDefault="005C5378" w:rsidP="00BE2D50">
      <w:pPr>
        <w:pStyle w:val="ListParagraph"/>
        <w:numPr>
          <w:ilvl w:val="0"/>
          <w:numId w:val="18"/>
        </w:numPr>
      </w:pPr>
      <w:r w:rsidRPr="00705D4A">
        <w:t>Details:</w:t>
      </w:r>
    </w:p>
    <w:p w:rsidR="00604D58" w:rsidRPr="00705D4A" w:rsidRDefault="00113688" w:rsidP="00BE2D50">
      <w:pPr>
        <w:pStyle w:val="ListParagraph"/>
        <w:numPr>
          <w:ilvl w:val="1"/>
          <w:numId w:val="18"/>
        </w:numPr>
      </w:pPr>
      <w:r w:rsidRPr="00705D4A">
        <w:t>Does this drug have any of the following:</w:t>
      </w:r>
    </w:p>
    <w:p w:rsidR="00113688" w:rsidRPr="00705D4A" w:rsidRDefault="00113688" w:rsidP="00BE2D50">
      <w:pPr>
        <w:pStyle w:val="ListParagraph"/>
        <w:numPr>
          <w:ilvl w:val="2"/>
          <w:numId w:val="18"/>
        </w:numPr>
      </w:pPr>
      <w:r w:rsidRPr="00705D4A">
        <w:t>Package Insert</w:t>
      </w:r>
    </w:p>
    <w:p w:rsidR="00113688" w:rsidRPr="00705D4A" w:rsidRDefault="00113688" w:rsidP="00BE2D50">
      <w:pPr>
        <w:pStyle w:val="ListParagraph"/>
        <w:numPr>
          <w:ilvl w:val="2"/>
          <w:numId w:val="18"/>
        </w:numPr>
      </w:pPr>
      <w:r w:rsidRPr="00705D4A">
        <w:t>Investigators Brochure</w:t>
      </w:r>
    </w:p>
    <w:p w:rsidR="00113688" w:rsidRPr="00705D4A" w:rsidRDefault="00113688" w:rsidP="00BE2D50">
      <w:pPr>
        <w:pStyle w:val="ListParagraph"/>
        <w:numPr>
          <w:ilvl w:val="2"/>
          <w:numId w:val="18"/>
        </w:numPr>
      </w:pPr>
      <w:r w:rsidRPr="00705D4A">
        <w:t>Neither</w:t>
      </w:r>
    </w:p>
    <w:p w:rsidR="005C5378" w:rsidRPr="00705D4A" w:rsidRDefault="00113688" w:rsidP="00BE2D50">
      <w:pPr>
        <w:pStyle w:val="ListParagraph"/>
        <w:numPr>
          <w:ilvl w:val="1"/>
          <w:numId w:val="18"/>
        </w:numPr>
      </w:pPr>
      <w:r w:rsidRPr="00705D4A">
        <w:t>What is the drug’s current status?</w:t>
      </w:r>
    </w:p>
    <w:p w:rsidR="00113688" w:rsidRPr="00705D4A" w:rsidRDefault="00113688" w:rsidP="00BE2D50">
      <w:pPr>
        <w:pStyle w:val="ListParagraph"/>
        <w:numPr>
          <w:ilvl w:val="2"/>
          <w:numId w:val="18"/>
        </w:numPr>
      </w:pPr>
      <w:r w:rsidRPr="00705D4A">
        <w:t>Investigational New Drug</w:t>
      </w:r>
    </w:p>
    <w:p w:rsidR="00113688" w:rsidRPr="00705D4A" w:rsidRDefault="00113688" w:rsidP="00BE2D50">
      <w:pPr>
        <w:pStyle w:val="ListParagraph"/>
        <w:numPr>
          <w:ilvl w:val="2"/>
          <w:numId w:val="18"/>
        </w:numPr>
      </w:pPr>
      <w:r w:rsidRPr="00705D4A">
        <w:t>FDA-Approved Drug for Approved Use</w:t>
      </w:r>
    </w:p>
    <w:p w:rsidR="00113688" w:rsidRPr="00705D4A" w:rsidRDefault="00113688" w:rsidP="00BE2D50">
      <w:pPr>
        <w:pStyle w:val="ListParagraph"/>
        <w:numPr>
          <w:ilvl w:val="2"/>
          <w:numId w:val="18"/>
        </w:numPr>
      </w:pPr>
      <w:r w:rsidRPr="00705D4A">
        <w:t>FDA-Approved Drug for Non-Approved Use</w:t>
      </w:r>
    </w:p>
    <w:p w:rsidR="005C5378" w:rsidRPr="00705D4A" w:rsidRDefault="005C5378" w:rsidP="00BE2D50">
      <w:pPr>
        <w:pStyle w:val="ListParagraph"/>
        <w:numPr>
          <w:ilvl w:val="1"/>
          <w:numId w:val="18"/>
        </w:numPr>
      </w:pPr>
      <w:r w:rsidRPr="00705D4A">
        <w:t>How w</w:t>
      </w:r>
      <w:r w:rsidR="00113688" w:rsidRPr="00705D4A">
        <w:t xml:space="preserve">ill this drug be administered? </w:t>
      </w:r>
      <w:r w:rsidRPr="00705D4A">
        <w:t xml:space="preserve"> </w:t>
      </w:r>
    </w:p>
    <w:p w:rsidR="005C5378" w:rsidRPr="00705D4A" w:rsidRDefault="005C5378" w:rsidP="00BE2D50">
      <w:pPr>
        <w:pStyle w:val="ListParagraph"/>
        <w:numPr>
          <w:ilvl w:val="2"/>
          <w:numId w:val="18"/>
        </w:numPr>
      </w:pPr>
      <w:r w:rsidRPr="00705D4A">
        <w:t>IV</w:t>
      </w:r>
    </w:p>
    <w:p w:rsidR="005C5378" w:rsidRPr="00705D4A" w:rsidRDefault="005C5378" w:rsidP="00BE2D50">
      <w:pPr>
        <w:pStyle w:val="ListParagraph"/>
        <w:numPr>
          <w:ilvl w:val="2"/>
          <w:numId w:val="18"/>
        </w:numPr>
      </w:pPr>
      <w:r w:rsidRPr="00705D4A">
        <w:t>IM</w:t>
      </w:r>
    </w:p>
    <w:p w:rsidR="005C5378" w:rsidRPr="00705D4A" w:rsidRDefault="005C5378" w:rsidP="00BE2D50">
      <w:pPr>
        <w:pStyle w:val="ListParagraph"/>
        <w:numPr>
          <w:ilvl w:val="2"/>
          <w:numId w:val="18"/>
        </w:numPr>
      </w:pPr>
      <w:r w:rsidRPr="00705D4A">
        <w:t>IP</w:t>
      </w:r>
    </w:p>
    <w:p w:rsidR="005C5378" w:rsidRPr="00705D4A" w:rsidRDefault="005C5378" w:rsidP="00BE2D50">
      <w:pPr>
        <w:pStyle w:val="ListParagraph"/>
        <w:numPr>
          <w:ilvl w:val="2"/>
          <w:numId w:val="18"/>
        </w:numPr>
      </w:pPr>
      <w:r w:rsidRPr="00705D4A">
        <w:t>PO</w:t>
      </w:r>
    </w:p>
    <w:p w:rsidR="005C5378" w:rsidRPr="00705D4A" w:rsidRDefault="005C5378" w:rsidP="00BE2D50">
      <w:pPr>
        <w:pStyle w:val="ListParagraph"/>
        <w:numPr>
          <w:ilvl w:val="2"/>
          <w:numId w:val="18"/>
        </w:numPr>
      </w:pPr>
      <w:r w:rsidRPr="00705D4A">
        <w:t>SC</w:t>
      </w:r>
    </w:p>
    <w:p w:rsidR="005C5378" w:rsidRPr="00705D4A" w:rsidRDefault="005C5378" w:rsidP="00BE2D50">
      <w:pPr>
        <w:pStyle w:val="ListParagraph"/>
        <w:numPr>
          <w:ilvl w:val="2"/>
          <w:numId w:val="18"/>
        </w:numPr>
      </w:pPr>
      <w:r w:rsidRPr="00705D4A">
        <w:t>PR</w:t>
      </w:r>
    </w:p>
    <w:p w:rsidR="001535FB" w:rsidRPr="00705D4A" w:rsidRDefault="005C5378" w:rsidP="00BE2D50">
      <w:pPr>
        <w:pStyle w:val="ListParagraph"/>
        <w:numPr>
          <w:ilvl w:val="2"/>
          <w:numId w:val="18"/>
        </w:numPr>
      </w:pPr>
      <w:r w:rsidRPr="00705D4A">
        <w:t>Inhalation</w:t>
      </w:r>
    </w:p>
    <w:p w:rsidR="005C5378" w:rsidRPr="00705D4A" w:rsidRDefault="001535FB" w:rsidP="00BE2D50">
      <w:pPr>
        <w:pStyle w:val="ListParagraph"/>
        <w:numPr>
          <w:ilvl w:val="2"/>
          <w:numId w:val="18"/>
        </w:numPr>
      </w:pPr>
      <w:r w:rsidRPr="00705D4A">
        <w:t>P</w:t>
      </w:r>
      <w:r w:rsidR="005C5378" w:rsidRPr="00705D4A">
        <w:t>atch / Topical</w:t>
      </w:r>
    </w:p>
    <w:p w:rsidR="005C5378" w:rsidRPr="00705D4A" w:rsidRDefault="005C5378" w:rsidP="00BE2D50">
      <w:pPr>
        <w:pStyle w:val="ListParagraph"/>
        <w:numPr>
          <w:ilvl w:val="2"/>
          <w:numId w:val="18"/>
        </w:numPr>
      </w:pPr>
      <w:r w:rsidRPr="00705D4A">
        <w:t>IT</w:t>
      </w:r>
    </w:p>
    <w:p w:rsidR="005C5378" w:rsidRPr="00705D4A" w:rsidRDefault="005C5378" w:rsidP="00BE2D50">
      <w:pPr>
        <w:pStyle w:val="ListParagraph"/>
        <w:numPr>
          <w:ilvl w:val="2"/>
          <w:numId w:val="18"/>
        </w:numPr>
      </w:pPr>
      <w:r w:rsidRPr="00705D4A">
        <w:t xml:space="preserve">Other </w:t>
      </w:r>
    </w:p>
    <w:p w:rsidR="00113688" w:rsidRPr="00705D4A" w:rsidRDefault="00113688" w:rsidP="00BE2D50">
      <w:pPr>
        <w:pStyle w:val="ListParagraph"/>
        <w:numPr>
          <w:ilvl w:val="1"/>
          <w:numId w:val="18"/>
        </w:numPr>
      </w:pPr>
      <w:r w:rsidRPr="00705D4A">
        <w:t>Location of Treatment Center (e.g., Chemo infusion center, CRC, etc.)</w:t>
      </w:r>
    </w:p>
    <w:p w:rsidR="002767F0" w:rsidRPr="00705D4A" w:rsidRDefault="002767F0" w:rsidP="00BE2D50">
      <w:pPr>
        <w:pStyle w:val="ListParagraph"/>
        <w:numPr>
          <w:ilvl w:val="1"/>
          <w:numId w:val="18"/>
        </w:numPr>
      </w:pPr>
      <w:r w:rsidRPr="00705D4A">
        <w:t xml:space="preserve">Is the drug provided </w:t>
      </w:r>
      <w:r w:rsidR="00113688" w:rsidRPr="00705D4A">
        <w:t>for this study?</w:t>
      </w:r>
    </w:p>
    <w:p w:rsidR="00EC0672" w:rsidRPr="00705D4A" w:rsidRDefault="00EC0672" w:rsidP="00BE2D50">
      <w:pPr>
        <w:pStyle w:val="ListParagraph"/>
        <w:numPr>
          <w:ilvl w:val="1"/>
          <w:numId w:val="18"/>
        </w:numPr>
      </w:pPr>
      <w:r w:rsidRPr="00705D4A">
        <w:t>What is th</w:t>
      </w:r>
      <w:r w:rsidR="00113688" w:rsidRPr="00705D4A">
        <w:t xml:space="preserve">e provider’s name? </w:t>
      </w:r>
    </w:p>
    <w:p w:rsidR="005C5378" w:rsidRPr="00705D4A" w:rsidRDefault="005C5378" w:rsidP="00BE2D50">
      <w:pPr>
        <w:pStyle w:val="ListParagraph"/>
        <w:numPr>
          <w:ilvl w:val="1"/>
          <w:numId w:val="18"/>
        </w:numPr>
      </w:pPr>
      <w:r w:rsidRPr="00705D4A">
        <w:t>What is the dosage</w:t>
      </w:r>
      <w:r w:rsidR="00A02780" w:rsidRPr="00705D4A">
        <w:t xml:space="preserve"> form</w:t>
      </w:r>
      <w:r w:rsidR="00113688" w:rsidRPr="00705D4A">
        <w:t xml:space="preserve"> that will be provided? </w:t>
      </w:r>
    </w:p>
    <w:p w:rsidR="00B72D44" w:rsidRPr="00705D4A" w:rsidRDefault="00113688" w:rsidP="00BE2D50">
      <w:pPr>
        <w:pStyle w:val="ListParagraph"/>
        <w:numPr>
          <w:ilvl w:val="1"/>
          <w:numId w:val="18"/>
        </w:numPr>
      </w:pPr>
      <w:r w:rsidRPr="00705D4A">
        <w:t>What’s the IND Number?</w:t>
      </w:r>
    </w:p>
    <w:p w:rsidR="00865494" w:rsidRPr="00705D4A" w:rsidRDefault="005C5378" w:rsidP="003B51FC">
      <w:pPr>
        <w:ind w:firstLine="360"/>
      </w:pPr>
      <w:r w:rsidRPr="00705D4A">
        <w:t>Device:</w:t>
      </w:r>
    </w:p>
    <w:p w:rsidR="005C5378" w:rsidRPr="00705D4A" w:rsidRDefault="005C5378" w:rsidP="00BE2D50">
      <w:pPr>
        <w:pStyle w:val="ListParagraph"/>
        <w:numPr>
          <w:ilvl w:val="0"/>
          <w:numId w:val="40"/>
        </w:numPr>
      </w:pPr>
      <w:r w:rsidRPr="00705D4A">
        <w:t>Device Manufacturer</w:t>
      </w:r>
    </w:p>
    <w:p w:rsidR="005C5378" w:rsidRPr="00705D4A" w:rsidRDefault="005C5378" w:rsidP="00BE2D50">
      <w:pPr>
        <w:pStyle w:val="ListParagraph"/>
        <w:numPr>
          <w:ilvl w:val="0"/>
          <w:numId w:val="40"/>
        </w:numPr>
      </w:pPr>
      <w:r w:rsidRPr="00705D4A">
        <w:t>Details:</w:t>
      </w:r>
    </w:p>
    <w:p w:rsidR="003E0E95" w:rsidRPr="00705D4A" w:rsidRDefault="003E0E95" w:rsidP="00BE2D50">
      <w:pPr>
        <w:pStyle w:val="ListParagraph"/>
        <w:numPr>
          <w:ilvl w:val="1"/>
          <w:numId w:val="40"/>
        </w:numPr>
      </w:pPr>
      <w:r w:rsidRPr="00705D4A">
        <w:t xml:space="preserve">What is the </w:t>
      </w:r>
      <w:r w:rsidR="00EC0672" w:rsidRPr="00705D4A">
        <w:t>device name</w:t>
      </w:r>
      <w:r w:rsidR="003B51FC" w:rsidRPr="00705D4A">
        <w:t xml:space="preserve">? </w:t>
      </w:r>
    </w:p>
    <w:p w:rsidR="003E0E95" w:rsidRPr="00705D4A" w:rsidRDefault="003E0E95" w:rsidP="00BE2D50">
      <w:pPr>
        <w:pStyle w:val="ListParagraph"/>
        <w:numPr>
          <w:ilvl w:val="1"/>
          <w:numId w:val="28"/>
        </w:numPr>
      </w:pPr>
      <w:r w:rsidRPr="00705D4A">
        <w:t>What is t</w:t>
      </w:r>
      <w:r w:rsidR="003B51FC" w:rsidRPr="00705D4A">
        <w:t xml:space="preserve">he model number of the device? </w:t>
      </w:r>
    </w:p>
    <w:p w:rsidR="003E0E95" w:rsidRPr="00705D4A" w:rsidRDefault="003B51FC" w:rsidP="00BE2D50">
      <w:pPr>
        <w:pStyle w:val="ListParagraph"/>
        <w:numPr>
          <w:ilvl w:val="1"/>
          <w:numId w:val="28"/>
        </w:numPr>
      </w:pPr>
      <w:r w:rsidRPr="00705D4A">
        <w:t>What is the IDE</w:t>
      </w:r>
      <w:r w:rsidR="003E0E95" w:rsidRPr="00705D4A">
        <w:t xml:space="preserve"> number? </w:t>
      </w:r>
    </w:p>
    <w:p w:rsidR="003E0E95" w:rsidRPr="00705D4A" w:rsidRDefault="003E0E95" w:rsidP="00BE2D50">
      <w:pPr>
        <w:pStyle w:val="ListParagraph"/>
        <w:numPr>
          <w:ilvl w:val="1"/>
          <w:numId w:val="28"/>
        </w:numPr>
      </w:pPr>
      <w:r w:rsidRPr="00705D4A">
        <w:t xml:space="preserve">What type of device is this? </w:t>
      </w:r>
    </w:p>
    <w:p w:rsidR="003B51FC" w:rsidRPr="00705D4A" w:rsidRDefault="003B51FC" w:rsidP="00BE2D50">
      <w:pPr>
        <w:pStyle w:val="ListParagraph"/>
        <w:numPr>
          <w:ilvl w:val="2"/>
          <w:numId w:val="28"/>
        </w:numPr>
      </w:pPr>
      <w:r w:rsidRPr="00705D4A">
        <w:t>Investigational New Device</w:t>
      </w:r>
    </w:p>
    <w:p w:rsidR="003B51FC" w:rsidRPr="00705D4A" w:rsidRDefault="003B51FC" w:rsidP="00BE2D50">
      <w:pPr>
        <w:pStyle w:val="ListParagraph"/>
        <w:numPr>
          <w:ilvl w:val="2"/>
          <w:numId w:val="28"/>
        </w:numPr>
      </w:pPr>
      <w:r w:rsidRPr="00705D4A">
        <w:t>FDA-Approved Device for Approved Use</w:t>
      </w:r>
    </w:p>
    <w:p w:rsidR="003B51FC" w:rsidRPr="00705D4A" w:rsidRDefault="003B51FC" w:rsidP="00BE2D50">
      <w:pPr>
        <w:pStyle w:val="ListParagraph"/>
        <w:numPr>
          <w:ilvl w:val="2"/>
          <w:numId w:val="28"/>
        </w:numPr>
      </w:pPr>
      <w:r w:rsidRPr="00705D4A">
        <w:lastRenderedPageBreak/>
        <w:t>FDA-Approved Device for Non-approved Use</w:t>
      </w:r>
    </w:p>
    <w:p w:rsidR="003B51FC" w:rsidRPr="00705D4A" w:rsidRDefault="003B51FC" w:rsidP="00BE2D50">
      <w:pPr>
        <w:pStyle w:val="ListParagraph"/>
        <w:numPr>
          <w:ilvl w:val="2"/>
          <w:numId w:val="28"/>
        </w:numPr>
      </w:pPr>
      <w:r w:rsidRPr="00705D4A">
        <w:t>Humanitarian Use Device (HUD)</w:t>
      </w:r>
    </w:p>
    <w:p w:rsidR="003B7421" w:rsidRPr="00705D4A" w:rsidRDefault="003B7421" w:rsidP="00BE2D50">
      <w:pPr>
        <w:pStyle w:val="ListParagraph"/>
        <w:numPr>
          <w:ilvl w:val="1"/>
          <w:numId w:val="28"/>
        </w:numPr>
      </w:pPr>
      <w:r w:rsidRPr="00705D4A">
        <w:t xml:space="preserve">Is there a device manual? [YES/NO] </w:t>
      </w:r>
    </w:p>
    <w:p w:rsidR="003B7421" w:rsidRPr="00705D4A" w:rsidRDefault="003B7421" w:rsidP="00F76886">
      <w:pPr>
        <w:ind w:left="1440" w:firstLine="720"/>
      </w:pPr>
    </w:p>
    <w:p w:rsidR="003E0E95" w:rsidRPr="00705D4A" w:rsidRDefault="003E0E95" w:rsidP="00BE2D50">
      <w:pPr>
        <w:pStyle w:val="ListParagraph"/>
        <w:numPr>
          <w:ilvl w:val="0"/>
          <w:numId w:val="40"/>
        </w:numPr>
      </w:pPr>
      <w:r w:rsidRPr="00705D4A">
        <w:t xml:space="preserve"> Risks:</w:t>
      </w:r>
    </w:p>
    <w:p w:rsidR="003E0E95" w:rsidRPr="00705D4A" w:rsidRDefault="003B51FC" w:rsidP="00BE2D50">
      <w:pPr>
        <w:pStyle w:val="ListParagraph"/>
        <w:numPr>
          <w:ilvl w:val="1"/>
          <w:numId w:val="40"/>
        </w:numPr>
      </w:pPr>
      <w:r w:rsidRPr="00705D4A">
        <w:t>Is this device intended as an implant that presents a potential for serious risk to the health, safety, or welfare of a subject?</w:t>
      </w:r>
    </w:p>
    <w:p w:rsidR="003E0E95" w:rsidRPr="00705D4A" w:rsidRDefault="003B51FC" w:rsidP="00BE2D50">
      <w:pPr>
        <w:pStyle w:val="ListParagraph"/>
        <w:numPr>
          <w:ilvl w:val="1"/>
          <w:numId w:val="40"/>
        </w:numPr>
      </w:pPr>
      <w:r w:rsidRPr="00705D4A">
        <w:t>Is this device purported or represented to be for use supporting or sustaining human life and presents a potential for serious risk to the health, safety, or welfare of a subject?</w:t>
      </w:r>
    </w:p>
    <w:p w:rsidR="003B51FC" w:rsidRPr="00705D4A" w:rsidRDefault="003B51FC" w:rsidP="00BE2D50">
      <w:pPr>
        <w:pStyle w:val="ListParagraph"/>
        <w:numPr>
          <w:ilvl w:val="1"/>
          <w:numId w:val="40"/>
        </w:numPr>
      </w:pPr>
      <w:r w:rsidRPr="00705D4A">
        <w:t>I s for a use of substantial importance of human health and presents a potential for serious risk to the health, safety, or welfare of a subject?</w:t>
      </w:r>
    </w:p>
    <w:p w:rsidR="00905F7B" w:rsidRPr="00705D4A" w:rsidRDefault="004F6FD9" w:rsidP="00BE2D50">
      <w:pPr>
        <w:pStyle w:val="ListParagraph"/>
        <w:numPr>
          <w:ilvl w:val="1"/>
          <w:numId w:val="40"/>
        </w:numPr>
      </w:pPr>
      <w:r w:rsidRPr="00705D4A">
        <w:t>Or, otherwise presents a potential for serious risk to the health, safety, or welfare of a subject?</w:t>
      </w:r>
    </w:p>
    <w:p w:rsidR="00905F7B" w:rsidRPr="00705D4A" w:rsidRDefault="00905F7B">
      <w:pPr>
        <w:rPr>
          <w:highlight w:val="yellow"/>
        </w:rPr>
      </w:pPr>
      <w:r w:rsidRPr="00705D4A">
        <w:rPr>
          <w:highlight w:val="yellow"/>
        </w:rPr>
        <w:br w:type="page"/>
      </w:r>
    </w:p>
    <w:p w:rsidR="00DD24ED" w:rsidRPr="00705D4A" w:rsidRDefault="00DD24ED" w:rsidP="00905F7B">
      <w:pPr>
        <w:pStyle w:val="ListParagraph"/>
      </w:pPr>
      <w:r w:rsidRPr="00705D4A">
        <w:rPr>
          <w:highlight w:val="green"/>
        </w:rPr>
        <w:lastRenderedPageBreak/>
        <w:t>Funding Sources</w:t>
      </w:r>
    </w:p>
    <w:p w:rsidR="00DD24ED" w:rsidRPr="00705D4A" w:rsidRDefault="00DD24ED" w:rsidP="00394959">
      <w:pPr>
        <w:rPr>
          <w:highlight w:val="yellow"/>
        </w:rPr>
      </w:pPr>
      <w:r w:rsidRPr="00705D4A">
        <w:tab/>
        <w:t>Funding Sources Panel</w:t>
      </w:r>
      <w:r w:rsidRPr="00705D4A">
        <w:tab/>
      </w:r>
    </w:p>
    <w:p w:rsidR="00E105BA" w:rsidRPr="00705D4A" w:rsidRDefault="00E105BA" w:rsidP="00394959">
      <w:pPr>
        <w:rPr>
          <w:highlight w:val="green"/>
        </w:rPr>
      </w:pPr>
    </w:p>
    <w:p w:rsidR="0076068F" w:rsidRPr="00705D4A" w:rsidRDefault="0076068F">
      <w:pPr>
        <w:rPr>
          <w:highlight w:val="green"/>
        </w:rPr>
      </w:pPr>
      <w:r w:rsidRPr="00705D4A">
        <w:rPr>
          <w:highlight w:val="green"/>
        </w:rPr>
        <w:br w:type="page"/>
      </w:r>
    </w:p>
    <w:p w:rsidR="00DD24ED" w:rsidRPr="00705D4A" w:rsidRDefault="00DD24ED" w:rsidP="00394959">
      <w:r w:rsidRPr="00705D4A">
        <w:rPr>
          <w:highlight w:val="green"/>
        </w:rPr>
        <w:lastRenderedPageBreak/>
        <w:t>Budget and Coverage</w:t>
      </w:r>
    </w:p>
    <w:p w:rsidR="009010F0" w:rsidRPr="00705D4A" w:rsidRDefault="009010F0" w:rsidP="00BE2D50">
      <w:pPr>
        <w:pStyle w:val="ListParagraph"/>
        <w:numPr>
          <w:ilvl w:val="0"/>
          <w:numId w:val="36"/>
        </w:numPr>
      </w:pPr>
      <w:r w:rsidRPr="00705D4A">
        <w:t>IRB Fees</w:t>
      </w:r>
    </w:p>
    <w:p w:rsidR="009010F0" w:rsidRPr="00705D4A" w:rsidRDefault="009010F0" w:rsidP="009010F0">
      <w:pPr>
        <w:spacing w:before="100" w:beforeAutospacing="1" w:after="100" w:afterAutospacing="1" w:line="240" w:lineRule="auto"/>
        <w:ind w:left="720"/>
        <w:rPr>
          <w:color w:val="4F81BD" w:themeColor="accent1"/>
        </w:rPr>
      </w:pPr>
      <w:r w:rsidRPr="00705D4A">
        <w:rPr>
          <w:color w:val="4F81BD" w:themeColor="accent1"/>
        </w:rPr>
        <w:t>The fees above are determined by the answers provided about this study (study type, etc.)</w:t>
      </w:r>
    </w:p>
    <w:p w:rsidR="009010F0" w:rsidRPr="00705D4A" w:rsidRDefault="009010F0" w:rsidP="009010F0">
      <w:pPr>
        <w:spacing w:before="100" w:beforeAutospacing="1" w:after="100" w:afterAutospacing="1" w:line="240" w:lineRule="auto"/>
        <w:ind w:left="720"/>
        <w:rPr>
          <w:color w:val="4F81BD" w:themeColor="accent1"/>
        </w:rPr>
      </w:pPr>
      <w:r w:rsidRPr="00705D4A">
        <w:rPr>
          <w:rStyle w:val="Strong"/>
          <w:color w:val="4F81BD" w:themeColor="accent1"/>
        </w:rPr>
        <w:t>If there are no fees listed,</w:t>
      </w:r>
      <w:r w:rsidRPr="00705D4A">
        <w:rPr>
          <w:color w:val="4F81BD" w:themeColor="accent1"/>
        </w:rPr>
        <w:t xml:space="preserve"> that doesn't mean there will not be a fee. It means Clara cannot determine the fee because some questions have not been answered (like study type).</w:t>
      </w:r>
    </w:p>
    <w:p w:rsidR="009010F0" w:rsidRPr="00705D4A" w:rsidRDefault="009010F0" w:rsidP="009010F0">
      <w:pPr>
        <w:spacing w:before="100" w:beforeAutospacing="1" w:after="100" w:afterAutospacing="1" w:line="240" w:lineRule="auto"/>
        <w:ind w:left="720"/>
        <w:rPr>
          <w:color w:val="4F81BD" w:themeColor="accent1"/>
        </w:rPr>
      </w:pPr>
      <w:r w:rsidRPr="00705D4A">
        <w:rPr>
          <w:color w:val="4F81BD" w:themeColor="accent1"/>
        </w:rPr>
        <w:t xml:space="preserve">If you have any questions regarding IRB fees, please contact the IRB Office at </w:t>
      </w:r>
      <w:hyperlink r:id="rId19" w:history="1">
        <w:r w:rsidRPr="00705D4A">
          <w:rPr>
            <w:rStyle w:val="Hyperlink"/>
            <w:color w:val="4F81BD" w:themeColor="accent1"/>
          </w:rPr>
          <w:t>irb@uams.edu</w:t>
        </w:r>
      </w:hyperlink>
      <w:r w:rsidRPr="00705D4A">
        <w:rPr>
          <w:color w:val="4F81BD" w:themeColor="accent1"/>
        </w:rPr>
        <w:t>.</w:t>
      </w:r>
    </w:p>
    <w:p w:rsidR="009010F0" w:rsidRPr="00705D4A" w:rsidRDefault="009010F0" w:rsidP="009010F0">
      <w:pPr>
        <w:pStyle w:val="ListParagraph"/>
      </w:pPr>
    </w:p>
    <w:p w:rsidR="00DD24ED" w:rsidRPr="00705D4A" w:rsidRDefault="000C66A7" w:rsidP="00BE2D50">
      <w:pPr>
        <w:pStyle w:val="ListParagraph"/>
        <w:numPr>
          <w:ilvl w:val="0"/>
          <w:numId w:val="36"/>
        </w:numPr>
      </w:pPr>
      <w:r w:rsidRPr="00705D4A">
        <w:t>Does your research involve any of the following:</w:t>
      </w:r>
    </w:p>
    <w:p w:rsidR="000C66A7" w:rsidRPr="00705D4A" w:rsidRDefault="000C66A7" w:rsidP="00BE2D50">
      <w:pPr>
        <w:pStyle w:val="ListParagraph"/>
        <w:numPr>
          <w:ilvl w:val="2"/>
          <w:numId w:val="41"/>
        </w:numPr>
        <w:rPr>
          <w:rStyle w:val="Strong"/>
          <w:b w:val="0"/>
          <w:bCs w:val="0"/>
        </w:rPr>
      </w:pPr>
      <w:r w:rsidRPr="00705D4A">
        <w:rPr>
          <w:rStyle w:val="Strong"/>
          <w:b w:val="0"/>
        </w:rPr>
        <w:t>Procedures that could potentially be billed to a UAMS patient or a third party payer?</w:t>
      </w:r>
    </w:p>
    <w:p w:rsidR="000C66A7" w:rsidRPr="00705D4A" w:rsidRDefault="000C66A7" w:rsidP="00BE2D50">
      <w:pPr>
        <w:pStyle w:val="ListParagraph"/>
        <w:numPr>
          <w:ilvl w:val="2"/>
          <w:numId w:val="41"/>
        </w:numPr>
      </w:pPr>
      <w:r w:rsidRPr="00705D4A">
        <w:rPr>
          <w:rStyle w:val="Strong"/>
          <w:b w:val="0"/>
        </w:rPr>
        <w:t>UAMS Clinics</w:t>
      </w:r>
      <w:r w:rsidRPr="00705D4A">
        <w:rPr>
          <w:rStyle w:val="question-label-text"/>
        </w:rPr>
        <w:t>?</w:t>
      </w:r>
    </w:p>
    <w:p w:rsidR="000C66A7" w:rsidRPr="00705D4A" w:rsidRDefault="000C66A7" w:rsidP="00BE2D50">
      <w:pPr>
        <w:pStyle w:val="ListParagraph"/>
        <w:numPr>
          <w:ilvl w:val="2"/>
          <w:numId w:val="41"/>
        </w:numPr>
      </w:pPr>
      <w:r w:rsidRPr="00705D4A">
        <w:t>UAMS Inpatient Units?</w:t>
      </w:r>
    </w:p>
    <w:p w:rsidR="000C66A7" w:rsidRPr="00705D4A" w:rsidRDefault="000C66A7" w:rsidP="00BE2D50">
      <w:pPr>
        <w:pStyle w:val="ListParagraph"/>
        <w:numPr>
          <w:ilvl w:val="2"/>
          <w:numId w:val="41"/>
        </w:numPr>
      </w:pPr>
      <w:r w:rsidRPr="00705D4A">
        <w:t>UAMS Short Stay or Infusion Center?</w:t>
      </w:r>
    </w:p>
    <w:p w:rsidR="000C66A7" w:rsidRPr="00705D4A" w:rsidRDefault="000C66A7" w:rsidP="00BE2D50">
      <w:pPr>
        <w:pStyle w:val="ListParagraph"/>
        <w:numPr>
          <w:ilvl w:val="2"/>
          <w:numId w:val="41"/>
        </w:numPr>
      </w:pPr>
      <w:r w:rsidRPr="00705D4A">
        <w:t>UAMS Clinical Laboratory Services?</w:t>
      </w:r>
    </w:p>
    <w:p w:rsidR="000C66A7" w:rsidRPr="00705D4A" w:rsidRDefault="000C66A7" w:rsidP="00BE2D50">
      <w:pPr>
        <w:pStyle w:val="ListParagraph"/>
        <w:numPr>
          <w:ilvl w:val="2"/>
          <w:numId w:val="41"/>
        </w:numPr>
      </w:pPr>
      <w:r w:rsidRPr="00705D4A">
        <w:t>UAMS Radiology Procedures and Services?</w:t>
      </w:r>
    </w:p>
    <w:p w:rsidR="000C66A7" w:rsidRPr="00705D4A" w:rsidRDefault="000C66A7" w:rsidP="00BE2D50">
      <w:pPr>
        <w:pStyle w:val="ListParagraph"/>
        <w:numPr>
          <w:ilvl w:val="2"/>
          <w:numId w:val="41"/>
        </w:numPr>
      </w:pPr>
      <w:r w:rsidRPr="00705D4A">
        <w:t>Other UAMS Clinical, Diagnostic, or Therapeutic Services (ECG, Pulmonary Functions, ECHO, etc.)?</w:t>
      </w:r>
    </w:p>
    <w:p w:rsidR="000C66A7" w:rsidRPr="00705D4A" w:rsidRDefault="000C66A7" w:rsidP="00BE2D50">
      <w:pPr>
        <w:pStyle w:val="ListParagraph"/>
        <w:numPr>
          <w:ilvl w:val="2"/>
          <w:numId w:val="41"/>
        </w:numPr>
      </w:pPr>
      <w:r w:rsidRPr="00705D4A">
        <w:t>Any supplies from UAMS Central Supply?</w:t>
      </w:r>
    </w:p>
    <w:p w:rsidR="000C66A7" w:rsidRPr="00705D4A" w:rsidRDefault="000C66A7" w:rsidP="00BE2D50">
      <w:pPr>
        <w:pStyle w:val="ListParagraph"/>
        <w:numPr>
          <w:ilvl w:val="2"/>
          <w:numId w:val="41"/>
        </w:numPr>
      </w:pPr>
      <w:r w:rsidRPr="00705D4A">
        <w:t>Professional fess billed through the Faculty Group Practice?</w:t>
      </w:r>
    </w:p>
    <w:p w:rsidR="000C66A7" w:rsidRPr="00705D4A" w:rsidRDefault="000C66A7" w:rsidP="00BE2D50">
      <w:pPr>
        <w:pStyle w:val="ListParagraph"/>
        <w:numPr>
          <w:ilvl w:val="2"/>
          <w:numId w:val="41"/>
        </w:numPr>
      </w:pPr>
      <w:r w:rsidRPr="00705D4A">
        <w:t>Fund, drugs, devices, or other support from industry?</w:t>
      </w:r>
    </w:p>
    <w:p w:rsidR="003556D5" w:rsidRDefault="00DD24ED" w:rsidP="003556D5">
      <w:pPr>
        <w:ind w:left="720"/>
        <w:rPr>
          <w:ins w:id="6" w:author="Author"/>
          <w:color w:val="4F81BD" w:themeColor="accent1"/>
          <w:u w:val="single"/>
          <w:lang w:val="en"/>
        </w:rPr>
      </w:pPr>
      <w:r w:rsidRPr="00705D4A">
        <w:rPr>
          <w:color w:val="4F81BD" w:themeColor="accent1"/>
          <w:lang w:val="en"/>
        </w:rPr>
        <w:t xml:space="preserve">If you have any questions, please contact (501)526-6808 or send your request to </w:t>
      </w:r>
      <w:hyperlink r:id="rId20" w:history="1">
        <w:r w:rsidRPr="00705D4A">
          <w:rPr>
            <w:color w:val="4F81BD" w:themeColor="accent1"/>
            <w:u w:val="single"/>
            <w:lang w:val="en"/>
          </w:rPr>
          <w:t>CLARABudgetHelp@uams.edu</w:t>
        </w:r>
      </w:hyperlink>
    </w:p>
    <w:p w:rsidR="00D141C6" w:rsidRDefault="00D141C6" w:rsidP="003556D5">
      <w:pPr>
        <w:ind w:left="720"/>
        <w:rPr>
          <w:ins w:id="7" w:author="Author"/>
          <w:b/>
        </w:rPr>
      </w:pPr>
      <w:ins w:id="8" w:author="Author">
        <w:r w:rsidRPr="00D141C6">
          <w:rPr>
            <w:b/>
          </w:rPr>
          <w:t>Does your protocol involve supplies from UAMS Central Supply?</w:t>
        </w:r>
      </w:ins>
    </w:p>
    <w:p w:rsidR="00D141C6" w:rsidRDefault="00D141C6" w:rsidP="00D141C6">
      <w:pPr>
        <w:ind w:left="720"/>
        <w:rPr>
          <w:ins w:id="9" w:author="Author"/>
        </w:rPr>
      </w:pPr>
      <w:ins w:id="10" w:author="Author">
        <w:r>
          <w:t>Answer “YES” if you are obtaining any supplies that are dispensed to an individual patient and could/will be billed to an individual patient (example: hemodialysis catheter to be surgically implanted in a specific patient).</w:t>
        </w:r>
      </w:ins>
    </w:p>
    <w:p w:rsidR="00D141C6" w:rsidRDefault="00D141C6" w:rsidP="00D141C6">
      <w:pPr>
        <w:ind w:left="720"/>
        <w:rPr>
          <w:ins w:id="11" w:author="Author"/>
        </w:rPr>
      </w:pPr>
      <w:ins w:id="12" w:author="Author">
        <w:r>
          <w:t>Answer “NO” if you are obtaining bulk supplies that are purchased for the study but are not linked to an individual patient and will not be billed to an individual patient (example: a box of exam gloves that will be used to handle blood specimens in a lab).</w:t>
        </w:r>
        <w:r w:rsidR="00067D64">
          <w:t xml:space="preserve"> – </w:t>
        </w:r>
        <w:proofErr w:type="spellStart"/>
        <w:r w:rsidR="00067D64">
          <w:t>Helptext</w:t>
        </w:r>
        <w:proofErr w:type="spellEnd"/>
        <w:r w:rsidR="00067D64">
          <w:t xml:space="preserve"> added by RSC</w:t>
        </w:r>
      </w:ins>
    </w:p>
    <w:p w:rsidR="00D141C6" w:rsidRPr="00D141C6" w:rsidRDefault="00D141C6" w:rsidP="003556D5">
      <w:pPr>
        <w:ind w:left="720"/>
        <w:rPr>
          <w:b/>
          <w:color w:val="4F81BD" w:themeColor="accent1"/>
        </w:rPr>
      </w:pPr>
    </w:p>
    <w:p w:rsidR="00004AEA" w:rsidRPr="00705D4A" w:rsidRDefault="00BF5674" w:rsidP="00BE2D50">
      <w:pPr>
        <w:pStyle w:val="ListParagraph"/>
        <w:numPr>
          <w:ilvl w:val="0"/>
          <w:numId w:val="36"/>
        </w:numPr>
      </w:pPr>
      <w:r w:rsidRPr="00705D4A">
        <w:t>[</w:t>
      </w:r>
      <w:r w:rsidR="00004AEA" w:rsidRPr="00705D4A">
        <w:rPr>
          <w:highlight w:val="yellow"/>
        </w:rPr>
        <w:t>HUD ONLY</w:t>
      </w:r>
      <w:r w:rsidR="00004AEA" w:rsidRPr="00705D4A">
        <w:t xml:space="preserve">] Does the device manufacturer plan to charge UAMS for the device? </w:t>
      </w:r>
    </w:p>
    <w:p w:rsidR="00004AEA" w:rsidRPr="00705D4A" w:rsidRDefault="00004AEA" w:rsidP="00004AEA">
      <w:pPr>
        <w:ind w:left="720"/>
        <w:rPr>
          <w:rFonts w:eastAsia="宋体" w:cs="Times New Roman"/>
          <w:highlight w:val="green"/>
        </w:rPr>
      </w:pPr>
      <w:r w:rsidRPr="00705D4A">
        <w:rPr>
          <w:rFonts w:eastAsia="宋体" w:cs="Times New Roman"/>
          <w:highlight w:val="green"/>
        </w:rPr>
        <w:t>If No, “No budget needed” screen</w:t>
      </w:r>
    </w:p>
    <w:p w:rsidR="00DD24ED" w:rsidRPr="00705D4A" w:rsidRDefault="00DD24ED" w:rsidP="00BE2D50">
      <w:pPr>
        <w:pStyle w:val="ListParagraph"/>
        <w:numPr>
          <w:ilvl w:val="0"/>
          <w:numId w:val="36"/>
        </w:numPr>
        <w:rPr>
          <w:lang w:val="en"/>
        </w:rPr>
      </w:pPr>
      <w:r w:rsidRPr="00705D4A">
        <w:rPr>
          <w:lang w:val="en"/>
        </w:rPr>
        <w:t xml:space="preserve">Does the principal purpose of the trial test whether the intervention potentially improves the participants' health outcomes? </w:t>
      </w:r>
    </w:p>
    <w:p w:rsidR="00BF5674" w:rsidRPr="00705D4A" w:rsidRDefault="00BF5674" w:rsidP="00BF5674">
      <w:pPr>
        <w:pStyle w:val="ListParagraph"/>
        <w:rPr>
          <w:lang w:val="en"/>
        </w:rPr>
      </w:pPr>
      <w:r w:rsidRPr="00705D4A">
        <w:rPr>
          <w:b/>
          <w:lang w:val="en"/>
        </w:rPr>
        <w:lastRenderedPageBreak/>
        <w:t>If No,</w:t>
      </w:r>
      <w:r w:rsidRPr="00705D4A">
        <w:rPr>
          <w:lang w:val="en"/>
        </w:rPr>
        <w:t xml:space="preserve"> please explain</w:t>
      </w:r>
    </w:p>
    <w:p w:rsidR="00DD24ED" w:rsidRPr="00705D4A" w:rsidRDefault="00DD24ED" w:rsidP="00BE2D50">
      <w:pPr>
        <w:pStyle w:val="ListParagraph"/>
        <w:numPr>
          <w:ilvl w:val="0"/>
          <w:numId w:val="36"/>
        </w:numPr>
      </w:pPr>
      <w:r w:rsidRPr="00705D4A">
        <w:t xml:space="preserve">Is the trial well-supported by available scientific and medical information or intended to clarify or establish the health outcomes of interventions already in common clinical use? </w:t>
      </w:r>
    </w:p>
    <w:p w:rsidR="00650A5F" w:rsidRPr="00705D4A" w:rsidRDefault="00650A5F" w:rsidP="00BE2D50">
      <w:pPr>
        <w:pStyle w:val="ListParagraph"/>
        <w:numPr>
          <w:ilvl w:val="0"/>
          <w:numId w:val="36"/>
        </w:numPr>
      </w:pPr>
      <w:r w:rsidRPr="00705D4A">
        <w:t>Does the trial unjustifiab</w:t>
      </w:r>
      <w:r w:rsidR="00BF5674" w:rsidRPr="00705D4A">
        <w:t xml:space="preserve">ly duplicate existing studies? </w:t>
      </w:r>
    </w:p>
    <w:p w:rsidR="00BF5674" w:rsidRPr="00705D4A" w:rsidRDefault="00BF5674" w:rsidP="00BF5674">
      <w:pPr>
        <w:pStyle w:val="ListParagraph"/>
      </w:pPr>
      <w:r w:rsidRPr="00705D4A">
        <w:rPr>
          <w:b/>
        </w:rPr>
        <w:t xml:space="preserve">If </w:t>
      </w:r>
      <w:proofErr w:type="gramStart"/>
      <w:r w:rsidRPr="00705D4A">
        <w:rPr>
          <w:b/>
        </w:rPr>
        <w:t>Yes</w:t>
      </w:r>
      <w:proofErr w:type="gramEnd"/>
      <w:r w:rsidRPr="00705D4A">
        <w:rPr>
          <w:b/>
        </w:rPr>
        <w:t>,</w:t>
      </w:r>
      <w:r w:rsidRPr="00705D4A">
        <w:t xml:space="preserve"> please explain</w:t>
      </w:r>
    </w:p>
    <w:p w:rsidR="00650A5F" w:rsidRPr="00705D4A" w:rsidRDefault="00650A5F" w:rsidP="00BE2D50">
      <w:pPr>
        <w:pStyle w:val="ListParagraph"/>
        <w:numPr>
          <w:ilvl w:val="0"/>
          <w:numId w:val="36"/>
        </w:numPr>
      </w:pPr>
      <w:r w:rsidRPr="00705D4A">
        <w:t>Is the trial</w:t>
      </w:r>
      <w:r w:rsidR="008B0C16" w:rsidRPr="00705D4A">
        <w:t xml:space="preserve"> design appropriate to answer the research question? </w:t>
      </w:r>
    </w:p>
    <w:p w:rsidR="006F3958" w:rsidRPr="00705D4A" w:rsidRDefault="006F3958" w:rsidP="00BE2D50">
      <w:pPr>
        <w:pStyle w:val="ListParagraph"/>
        <w:numPr>
          <w:ilvl w:val="0"/>
          <w:numId w:val="36"/>
        </w:numPr>
        <w:rPr>
          <w:rStyle w:val="question-label-text"/>
        </w:rPr>
      </w:pPr>
      <w:r w:rsidRPr="00705D4A">
        <w:rPr>
          <w:rStyle w:val="question-label-text"/>
        </w:rPr>
        <w:t>Is the trial sponsored by a credible organization or individual capable of executing the proposed trial successfully?</w:t>
      </w:r>
    </w:p>
    <w:p w:rsidR="006F3958" w:rsidRPr="00705D4A" w:rsidRDefault="006F3958" w:rsidP="00BE2D50">
      <w:pPr>
        <w:pStyle w:val="ListParagraph"/>
        <w:numPr>
          <w:ilvl w:val="0"/>
          <w:numId w:val="36"/>
        </w:numPr>
        <w:rPr>
          <w:rStyle w:val="question-label-text"/>
        </w:rPr>
      </w:pPr>
      <w:r w:rsidRPr="00705D4A">
        <w:rPr>
          <w:rStyle w:val="question-label-text"/>
        </w:rPr>
        <w:t>Is the trial in compliance with Federal regulations relating to the protection of human subjects?</w:t>
      </w:r>
    </w:p>
    <w:p w:rsidR="006F3958" w:rsidRPr="00705D4A" w:rsidRDefault="006F3958" w:rsidP="00BE2D50">
      <w:pPr>
        <w:pStyle w:val="ListParagraph"/>
        <w:numPr>
          <w:ilvl w:val="0"/>
          <w:numId w:val="36"/>
        </w:numPr>
      </w:pPr>
      <w:r w:rsidRPr="00705D4A">
        <w:rPr>
          <w:rStyle w:val="question-label-text"/>
        </w:rPr>
        <w:t>Are all aspects of the trial conducted according to the appropriate standards of scientific integrity?</w:t>
      </w:r>
    </w:p>
    <w:p w:rsidR="00650A5F" w:rsidRPr="00705D4A" w:rsidRDefault="00004AEA" w:rsidP="00004AEA">
      <w:pPr>
        <w:ind w:left="360"/>
      </w:pPr>
      <w:r w:rsidRPr="00705D4A">
        <w:rPr>
          <w:highlight w:val="yellow"/>
        </w:rPr>
        <w:t>Budget Builder Panel</w:t>
      </w:r>
    </w:p>
    <w:p w:rsidR="00004AEA" w:rsidRPr="00705D4A" w:rsidRDefault="00004AEA">
      <w:r w:rsidRPr="00705D4A">
        <w:br w:type="page"/>
      </w:r>
    </w:p>
    <w:p w:rsidR="005C7D61" w:rsidRPr="00705D4A" w:rsidRDefault="0098588D" w:rsidP="00394959">
      <w:pPr>
        <w:rPr>
          <w:highlight w:val="yellow"/>
        </w:rPr>
      </w:pPr>
      <w:r w:rsidRPr="00705D4A">
        <w:rPr>
          <w:highlight w:val="green"/>
        </w:rPr>
        <w:lastRenderedPageBreak/>
        <w:t>Contract:</w:t>
      </w:r>
    </w:p>
    <w:p w:rsidR="0098588D" w:rsidRPr="00705D4A" w:rsidRDefault="003B7421" w:rsidP="00BE2D50">
      <w:pPr>
        <w:pStyle w:val="ListParagraph"/>
        <w:numPr>
          <w:ilvl w:val="0"/>
          <w:numId w:val="27"/>
        </w:numPr>
      </w:pPr>
      <w:r w:rsidRPr="00705D4A">
        <w:t xml:space="preserve">Do you have a new contract provided by a university, private company, a non-profit, foundation or other entity outside of UAMS?  </w:t>
      </w:r>
    </w:p>
    <w:p w:rsidR="00DE55B6" w:rsidRPr="00705D4A" w:rsidRDefault="00503888" w:rsidP="00DE55B6">
      <w:pPr>
        <w:rPr>
          <w:color w:val="4F81BD" w:themeColor="accent1"/>
        </w:rPr>
      </w:pPr>
      <w:r w:rsidRPr="00705D4A">
        <w:rPr>
          <w:color w:val="4F81BD" w:themeColor="accent1"/>
        </w:rPr>
        <w:t xml:space="preserve">       </w:t>
      </w:r>
      <w:r w:rsidR="00DE55B6" w:rsidRPr="00705D4A">
        <w:rPr>
          <w:color w:val="4F81BD" w:themeColor="accent1"/>
        </w:rPr>
        <w:t xml:space="preserve">A contract is required if </w:t>
      </w:r>
      <w:r w:rsidR="00DE55B6" w:rsidRPr="00705D4A">
        <w:rPr>
          <w:b/>
          <w:color w:val="4F81BD" w:themeColor="accent1"/>
        </w:rPr>
        <w:t>one</w:t>
      </w:r>
      <w:r w:rsidR="00DE55B6" w:rsidRPr="00705D4A">
        <w:rPr>
          <w:color w:val="4F81BD" w:themeColor="accent1"/>
        </w:rPr>
        <w:t xml:space="preserve"> of the following conditions exists:</w:t>
      </w:r>
    </w:p>
    <w:p w:rsidR="00DE55B6" w:rsidRPr="00705D4A" w:rsidRDefault="00DE55B6" w:rsidP="00BE2D50">
      <w:pPr>
        <w:numPr>
          <w:ilvl w:val="0"/>
          <w:numId w:val="32"/>
        </w:numPr>
        <w:rPr>
          <w:color w:val="4F81BD" w:themeColor="accent1"/>
        </w:rPr>
      </w:pPr>
      <w:r w:rsidRPr="00705D4A">
        <w:rPr>
          <w:color w:val="4F81BD" w:themeColor="accent1"/>
        </w:rPr>
        <w:t>You are receiving funding  from a</w:t>
      </w:r>
      <w:r w:rsidR="00333216" w:rsidRPr="00705D4A">
        <w:rPr>
          <w:color w:val="4F81BD" w:themeColor="accent1"/>
        </w:rPr>
        <w:t>n</w:t>
      </w:r>
      <w:r w:rsidRPr="00705D4A">
        <w:rPr>
          <w:color w:val="4F81BD" w:themeColor="accent1"/>
        </w:rPr>
        <w:t xml:space="preserve"> individual or an entity outside of UAMS</w:t>
      </w:r>
    </w:p>
    <w:p w:rsidR="00DE55B6" w:rsidRPr="00705D4A" w:rsidRDefault="00DE55B6" w:rsidP="00BE2D50">
      <w:pPr>
        <w:numPr>
          <w:ilvl w:val="0"/>
          <w:numId w:val="32"/>
        </w:numPr>
        <w:rPr>
          <w:color w:val="4F81BD" w:themeColor="accent1"/>
        </w:rPr>
      </w:pPr>
      <w:r w:rsidRPr="00705D4A">
        <w:rPr>
          <w:color w:val="4F81BD" w:themeColor="accent1"/>
        </w:rPr>
        <w:t>You are receiving a drug from a</w:t>
      </w:r>
      <w:r w:rsidR="00333216" w:rsidRPr="00705D4A">
        <w:rPr>
          <w:color w:val="4F81BD" w:themeColor="accent1"/>
        </w:rPr>
        <w:t>n</w:t>
      </w:r>
      <w:r w:rsidRPr="00705D4A">
        <w:rPr>
          <w:color w:val="4F81BD" w:themeColor="accent1"/>
        </w:rPr>
        <w:t xml:space="preserve"> individual or an entity outside of UAMS</w:t>
      </w:r>
    </w:p>
    <w:p w:rsidR="00DE55B6" w:rsidRPr="00705D4A" w:rsidRDefault="00DE55B6" w:rsidP="00BE2D50">
      <w:pPr>
        <w:numPr>
          <w:ilvl w:val="0"/>
          <w:numId w:val="32"/>
        </w:numPr>
        <w:rPr>
          <w:color w:val="4F81BD" w:themeColor="accent1"/>
        </w:rPr>
      </w:pPr>
      <w:r w:rsidRPr="00705D4A">
        <w:rPr>
          <w:color w:val="4F81BD" w:themeColor="accent1"/>
        </w:rPr>
        <w:t>You are receiving a device from a</w:t>
      </w:r>
      <w:r w:rsidR="00333216" w:rsidRPr="00705D4A">
        <w:rPr>
          <w:color w:val="4F81BD" w:themeColor="accent1"/>
        </w:rPr>
        <w:t>n</w:t>
      </w:r>
      <w:r w:rsidRPr="00705D4A">
        <w:rPr>
          <w:color w:val="4F81BD" w:themeColor="accent1"/>
        </w:rPr>
        <w:t xml:space="preserve"> individual or an entity outside of UAMS</w:t>
      </w:r>
    </w:p>
    <w:p w:rsidR="00DE55B6" w:rsidRPr="00705D4A" w:rsidRDefault="00DE55B6" w:rsidP="00BE2D50">
      <w:pPr>
        <w:numPr>
          <w:ilvl w:val="0"/>
          <w:numId w:val="32"/>
        </w:numPr>
        <w:rPr>
          <w:color w:val="4F81BD" w:themeColor="accent1"/>
        </w:rPr>
      </w:pPr>
      <w:r w:rsidRPr="00705D4A">
        <w:rPr>
          <w:color w:val="4F81BD" w:themeColor="accent1"/>
        </w:rPr>
        <w:t>You are providing research data to an individual or an entity outside of UAMS</w:t>
      </w:r>
    </w:p>
    <w:p w:rsidR="00DE55B6" w:rsidRPr="00705D4A" w:rsidRDefault="00DE55B6" w:rsidP="00BE2D50">
      <w:pPr>
        <w:numPr>
          <w:ilvl w:val="0"/>
          <w:numId w:val="32"/>
        </w:numPr>
        <w:rPr>
          <w:color w:val="4F81BD" w:themeColor="accent1"/>
        </w:rPr>
      </w:pPr>
      <w:r w:rsidRPr="00705D4A">
        <w:rPr>
          <w:color w:val="4F81BD" w:themeColor="accent1"/>
        </w:rPr>
        <w:t>You are providing funding to an individual or an entity outside of UAMS</w:t>
      </w:r>
    </w:p>
    <w:p w:rsidR="00DE55B6" w:rsidRPr="00705D4A" w:rsidRDefault="00DE55B6" w:rsidP="00BE2D50">
      <w:pPr>
        <w:numPr>
          <w:ilvl w:val="0"/>
          <w:numId w:val="32"/>
        </w:numPr>
        <w:rPr>
          <w:color w:val="4F81BD" w:themeColor="accent1"/>
        </w:rPr>
      </w:pPr>
      <w:r w:rsidRPr="00705D4A">
        <w:rPr>
          <w:color w:val="4F81BD" w:themeColor="accent1"/>
        </w:rPr>
        <w:t>You are providing or receiving any biological materials, animals or other materials to or from an individual or an entity outside of UAMS</w:t>
      </w:r>
    </w:p>
    <w:p w:rsidR="00DE55B6" w:rsidRPr="00705D4A" w:rsidRDefault="00DE55B6" w:rsidP="00BE2D50">
      <w:pPr>
        <w:numPr>
          <w:ilvl w:val="0"/>
          <w:numId w:val="32"/>
        </w:numPr>
        <w:rPr>
          <w:color w:val="4F81BD" w:themeColor="accent1"/>
        </w:rPr>
      </w:pPr>
      <w:r w:rsidRPr="00705D4A">
        <w:rPr>
          <w:color w:val="4F81BD" w:themeColor="accent1"/>
        </w:rPr>
        <w:t>You are in a collaborative research arrangement with an individual or an entity outside of UAMS</w:t>
      </w:r>
    </w:p>
    <w:p w:rsidR="00DE55B6" w:rsidRPr="00705D4A" w:rsidRDefault="00DE55B6" w:rsidP="00BE2D50">
      <w:pPr>
        <w:numPr>
          <w:ilvl w:val="0"/>
          <w:numId w:val="32"/>
        </w:numPr>
        <w:rPr>
          <w:color w:val="4F81BD" w:themeColor="accent1"/>
        </w:rPr>
      </w:pPr>
      <w:r w:rsidRPr="00705D4A">
        <w:rPr>
          <w:color w:val="4F81BD" w:themeColor="accent1"/>
        </w:rPr>
        <w:t>You are providing a Limited Data Set of Protected Health Information to or from an entity outside of UAMS</w:t>
      </w:r>
    </w:p>
    <w:p w:rsidR="00DE55B6" w:rsidRPr="00705D4A" w:rsidRDefault="00DE55B6" w:rsidP="00BE2D50">
      <w:pPr>
        <w:numPr>
          <w:ilvl w:val="0"/>
          <w:numId w:val="32"/>
        </w:numPr>
        <w:rPr>
          <w:color w:val="4F81BD" w:themeColor="accent1"/>
        </w:rPr>
      </w:pPr>
      <w:r w:rsidRPr="00705D4A">
        <w:rPr>
          <w:color w:val="4F81BD" w:themeColor="accent1"/>
        </w:rPr>
        <w:t xml:space="preserve">You are using an individual or an entity outside of UAMS as a subcontractor </w:t>
      </w:r>
    </w:p>
    <w:p w:rsidR="00DE55B6" w:rsidRPr="00705D4A" w:rsidRDefault="00DE55B6" w:rsidP="00BE2D50">
      <w:pPr>
        <w:numPr>
          <w:ilvl w:val="0"/>
          <w:numId w:val="32"/>
        </w:numPr>
        <w:rPr>
          <w:color w:val="4F81BD" w:themeColor="accent1"/>
        </w:rPr>
      </w:pPr>
      <w:r w:rsidRPr="00705D4A">
        <w:rPr>
          <w:color w:val="4F81BD" w:themeColor="accent1"/>
        </w:rPr>
        <w:t>You are subcontractor doing work for an individual or entity outside of UAMS</w:t>
      </w:r>
    </w:p>
    <w:p w:rsidR="00503888" w:rsidRPr="00705D4A" w:rsidRDefault="00503888" w:rsidP="00503888">
      <w:pPr>
        <w:ind w:left="360"/>
        <w:rPr>
          <w:color w:val="4F81BD" w:themeColor="accent1"/>
        </w:rPr>
      </w:pPr>
      <w:r w:rsidRPr="00705D4A">
        <w:rPr>
          <w:color w:val="4F81BD" w:themeColor="accent1"/>
        </w:rPr>
        <w:t xml:space="preserve">If you have any questions, please contact (501)526-6808 or send your request to </w:t>
      </w:r>
      <w:hyperlink r:id="rId21" w:history="1">
        <w:r w:rsidRPr="00705D4A">
          <w:rPr>
            <w:rStyle w:val="Hyperlink"/>
            <w:color w:val="4F81BD" w:themeColor="accent1"/>
          </w:rPr>
          <w:t>ResearchContracts@uams.edu</w:t>
        </w:r>
      </w:hyperlink>
      <w:r w:rsidRPr="00705D4A">
        <w:rPr>
          <w:color w:val="4F81BD" w:themeColor="accent1"/>
        </w:rPr>
        <w:t>.</w:t>
      </w:r>
    </w:p>
    <w:p w:rsidR="00DE55B6" w:rsidRPr="00705D4A" w:rsidRDefault="00DE55B6" w:rsidP="00DE55B6">
      <w:pPr>
        <w:pStyle w:val="ListParagraph"/>
        <w:ind w:left="360"/>
      </w:pPr>
    </w:p>
    <w:p w:rsidR="00C52DB8" w:rsidRPr="00705D4A" w:rsidRDefault="003B7421" w:rsidP="00BE2D50">
      <w:pPr>
        <w:pStyle w:val="ListParagraph"/>
        <w:numPr>
          <w:ilvl w:val="0"/>
          <w:numId w:val="27"/>
        </w:numPr>
      </w:pPr>
      <w:r w:rsidRPr="00705D4A">
        <w:t>Will you be transferring any data, technology, biological materials, animals, drug</w:t>
      </w:r>
      <w:r w:rsidR="00E105BA" w:rsidRPr="00705D4A">
        <w:t>s</w:t>
      </w:r>
      <w:r w:rsidRPr="00705D4A">
        <w:t xml:space="preserve"> or device</w:t>
      </w:r>
      <w:r w:rsidR="00E105BA" w:rsidRPr="00705D4A">
        <w:t>s</w:t>
      </w:r>
      <w:r w:rsidRPr="00705D4A">
        <w:t xml:space="preserve"> to a foreign entity?</w:t>
      </w:r>
      <w:r w:rsidRPr="00705D4A" w:rsidDel="003B7421">
        <w:t xml:space="preserve"> </w:t>
      </w:r>
    </w:p>
    <w:p w:rsidR="00DE0137" w:rsidRPr="00705D4A" w:rsidRDefault="00DE0137" w:rsidP="00DE0137">
      <w:pPr>
        <w:ind w:firstLine="360"/>
        <w:rPr>
          <w:b/>
        </w:rPr>
      </w:pPr>
      <w:r w:rsidRPr="00705D4A">
        <w:rPr>
          <w:b/>
        </w:rPr>
        <w:t>If Yes</w:t>
      </w:r>
      <w:r w:rsidR="00D779FE" w:rsidRPr="00705D4A">
        <w:rPr>
          <w:b/>
        </w:rPr>
        <w:t xml:space="preserve">, </w:t>
      </w:r>
    </w:p>
    <w:p w:rsidR="000E799F" w:rsidRPr="00705D4A" w:rsidRDefault="00880014" w:rsidP="00BE2D50">
      <w:pPr>
        <w:pStyle w:val="ListParagraph"/>
        <w:numPr>
          <w:ilvl w:val="1"/>
          <w:numId w:val="27"/>
        </w:numPr>
      </w:pPr>
      <w:r w:rsidRPr="00705D4A">
        <w:t>Please provide full contact information for the entity, including name, address, phone number and email.</w:t>
      </w:r>
      <w:r w:rsidR="00DE0137" w:rsidRPr="00705D4A">
        <w:t xml:space="preserve"> </w:t>
      </w:r>
    </w:p>
    <w:p w:rsidR="00C24C83" w:rsidRPr="00705D4A" w:rsidRDefault="000E799F" w:rsidP="000E799F">
      <w:r w:rsidRPr="00705D4A">
        <w:br w:type="page"/>
      </w:r>
    </w:p>
    <w:p w:rsidR="00DE55B6" w:rsidRPr="00705D4A" w:rsidRDefault="000E799F" w:rsidP="000E799F">
      <w:r w:rsidRPr="00705D4A">
        <w:rPr>
          <w:highlight w:val="green"/>
        </w:rPr>
        <w:lastRenderedPageBreak/>
        <w:t>Epic</w:t>
      </w:r>
    </w:p>
    <w:p w:rsidR="000E799F" w:rsidRPr="00705D4A" w:rsidRDefault="000E799F" w:rsidP="00BE2D50">
      <w:pPr>
        <w:pStyle w:val="ListParagraph"/>
        <w:numPr>
          <w:ilvl w:val="0"/>
          <w:numId w:val="42"/>
        </w:numPr>
      </w:pPr>
      <w:proofErr w:type="spellStart"/>
      <w:r w:rsidRPr="00705D4A">
        <w:t>UConnect</w:t>
      </w:r>
      <w:proofErr w:type="spellEnd"/>
      <w:r w:rsidRPr="00705D4A">
        <w:t xml:space="preserve"> (Epic) title</w:t>
      </w:r>
    </w:p>
    <w:p w:rsidR="000E799F" w:rsidRPr="000E799F" w:rsidRDefault="000E799F" w:rsidP="000E799F">
      <w:pPr>
        <w:spacing w:before="100" w:beforeAutospacing="1" w:after="100" w:afterAutospacing="1" w:line="240" w:lineRule="auto"/>
        <w:ind w:left="360"/>
        <w:rPr>
          <w:rFonts w:eastAsia="Times New Roman" w:cs="Times New Roman"/>
          <w:color w:val="4F81BD" w:themeColor="accent1"/>
        </w:rPr>
      </w:pPr>
      <w:r w:rsidRPr="000E799F">
        <w:rPr>
          <w:rFonts w:eastAsia="Times New Roman" w:cs="Times New Roman"/>
          <w:color w:val="4F81BD" w:themeColor="accent1"/>
        </w:rPr>
        <w:t>This information appears in the chart of any patient who is linked to the study and can be as informative as is appropriate for the study. The study title will auto-populate in this field; however, studies with sensitive information may only wish to enter IRB# or a study identifier in this field.</w:t>
      </w:r>
    </w:p>
    <w:p w:rsidR="000E799F" w:rsidRPr="00705D4A" w:rsidRDefault="000E799F" w:rsidP="000E799F">
      <w:pPr>
        <w:spacing w:before="100" w:beforeAutospacing="1" w:after="100" w:afterAutospacing="1" w:line="240" w:lineRule="auto"/>
        <w:ind w:left="360"/>
        <w:rPr>
          <w:rFonts w:eastAsia="Times New Roman" w:cs="Times New Roman"/>
          <w:color w:val="4F81BD" w:themeColor="accent1"/>
        </w:rPr>
      </w:pPr>
      <w:r w:rsidRPr="00705D4A">
        <w:rPr>
          <w:rFonts w:eastAsia="Times New Roman" w:cs="Times New Roman"/>
          <w:b/>
          <w:bCs/>
          <w:color w:val="4F81BD" w:themeColor="accent1"/>
        </w:rPr>
        <w:t>200 character limit</w:t>
      </w:r>
    </w:p>
    <w:p w:rsidR="000E799F" w:rsidRPr="00705D4A" w:rsidRDefault="000E799F" w:rsidP="00BE2D50">
      <w:pPr>
        <w:pStyle w:val="ListParagraph"/>
        <w:numPr>
          <w:ilvl w:val="0"/>
          <w:numId w:val="42"/>
        </w:numPr>
      </w:pPr>
      <w:proofErr w:type="spellStart"/>
      <w:r w:rsidRPr="00705D4A">
        <w:t>UConnect</w:t>
      </w:r>
      <w:proofErr w:type="spellEnd"/>
      <w:r w:rsidRPr="00705D4A">
        <w:t xml:space="preserve"> (Epic) description</w:t>
      </w:r>
    </w:p>
    <w:p w:rsidR="000E799F" w:rsidRPr="000E799F" w:rsidRDefault="000E799F" w:rsidP="000E799F">
      <w:pPr>
        <w:spacing w:before="100" w:beforeAutospacing="1" w:after="100" w:afterAutospacing="1" w:line="240" w:lineRule="auto"/>
        <w:ind w:left="360"/>
        <w:rPr>
          <w:rFonts w:eastAsia="Times New Roman" w:cs="Times New Roman"/>
          <w:color w:val="4F81BD" w:themeColor="accent1"/>
        </w:rPr>
      </w:pPr>
      <w:r w:rsidRPr="000E799F">
        <w:rPr>
          <w:rFonts w:eastAsia="Times New Roman" w:cs="Times New Roman"/>
          <w:color w:val="4F81BD" w:themeColor="accent1"/>
        </w:rPr>
        <w:t>This information appears in the chart of any patient who is linked to the study and can be as informative as is appropriate for the study.</w:t>
      </w:r>
    </w:p>
    <w:p w:rsidR="000E799F" w:rsidRPr="000E799F" w:rsidRDefault="000E799F" w:rsidP="000E799F">
      <w:pPr>
        <w:spacing w:before="100" w:beforeAutospacing="1" w:after="100" w:afterAutospacing="1" w:line="240" w:lineRule="auto"/>
        <w:ind w:left="360"/>
        <w:rPr>
          <w:rFonts w:eastAsia="Times New Roman" w:cs="Times New Roman"/>
          <w:color w:val="4F81BD" w:themeColor="accent1"/>
        </w:rPr>
      </w:pPr>
      <w:r w:rsidRPr="000E799F">
        <w:rPr>
          <w:rFonts w:eastAsia="Times New Roman" w:cs="Times New Roman"/>
          <w:color w:val="4F81BD" w:themeColor="accent1"/>
        </w:rPr>
        <w:t>This field is often used to list contact information in case a physician has concerns about patient care that might be related to the patient's participation in a study.</w:t>
      </w:r>
    </w:p>
    <w:p w:rsidR="000E799F" w:rsidRPr="00705D4A" w:rsidRDefault="000E799F" w:rsidP="000E799F">
      <w:pPr>
        <w:spacing w:before="100" w:beforeAutospacing="1" w:after="100" w:afterAutospacing="1" w:line="240" w:lineRule="auto"/>
        <w:ind w:left="360"/>
        <w:rPr>
          <w:rFonts w:eastAsia="Times New Roman" w:cs="Times New Roman"/>
          <w:color w:val="4F81BD" w:themeColor="accent1"/>
        </w:rPr>
      </w:pPr>
      <w:r w:rsidRPr="000E799F">
        <w:rPr>
          <w:rFonts w:eastAsia="Times New Roman" w:cs="Times New Roman"/>
          <w:color w:val="4F81BD" w:themeColor="accent1"/>
        </w:rPr>
        <w:t xml:space="preserve">EMR study contact information will auto-populate in </w:t>
      </w:r>
      <w:proofErr w:type="spellStart"/>
      <w:r w:rsidRPr="000E799F">
        <w:rPr>
          <w:rFonts w:eastAsia="Times New Roman" w:cs="Times New Roman"/>
          <w:color w:val="4F81BD" w:themeColor="accent1"/>
        </w:rPr>
        <w:t>UConnect</w:t>
      </w:r>
      <w:proofErr w:type="spellEnd"/>
      <w:r w:rsidRPr="000E799F">
        <w:rPr>
          <w:rFonts w:eastAsia="Times New Roman" w:cs="Times New Roman"/>
          <w:color w:val="4F81BD" w:themeColor="accent1"/>
        </w:rPr>
        <w:t xml:space="preserve"> (Epic) description field. This contact information will display in the </w:t>
      </w:r>
      <w:proofErr w:type="spellStart"/>
      <w:r w:rsidRPr="000E799F">
        <w:rPr>
          <w:rFonts w:eastAsia="Times New Roman" w:cs="Times New Roman"/>
          <w:color w:val="4F81BD" w:themeColor="accent1"/>
        </w:rPr>
        <w:t>eMR</w:t>
      </w:r>
      <w:proofErr w:type="spellEnd"/>
      <w:r w:rsidRPr="000E799F">
        <w:rPr>
          <w:rFonts w:eastAsia="Times New Roman" w:cs="Times New Roman"/>
          <w:color w:val="4F81BD" w:themeColor="accent1"/>
        </w:rPr>
        <w:t xml:space="preserve"> system for studies requiring a CLARA budget.</w:t>
      </w:r>
    </w:p>
    <w:p w:rsidR="000E799F" w:rsidRPr="00705D4A" w:rsidRDefault="00B04EE1" w:rsidP="00BE2D50">
      <w:pPr>
        <w:pStyle w:val="ListParagraph"/>
        <w:numPr>
          <w:ilvl w:val="0"/>
          <w:numId w:val="42"/>
        </w:numPr>
      </w:pPr>
      <w:r w:rsidRPr="00705D4A">
        <w:t>Does your study involve cancer drug treatment?</w:t>
      </w:r>
    </w:p>
    <w:p w:rsidR="00B04EE1" w:rsidRPr="00705D4A" w:rsidRDefault="00B04EE1">
      <w:r w:rsidRPr="00705D4A">
        <w:br w:type="page"/>
      </w:r>
    </w:p>
    <w:p w:rsidR="00B04EE1" w:rsidRPr="00705D4A" w:rsidRDefault="00B04EE1" w:rsidP="00B04EE1">
      <w:pPr>
        <w:pStyle w:val="ListParagraph"/>
        <w:ind w:left="360"/>
      </w:pPr>
    </w:p>
    <w:p w:rsidR="0054412E" w:rsidRPr="00705D4A" w:rsidRDefault="0058228A" w:rsidP="0058228A">
      <w:pPr>
        <w:rPr>
          <w:rFonts w:cstheme="minorHAnsi"/>
        </w:rPr>
      </w:pPr>
      <w:bookmarkStart w:id="13" w:name="AppendixA"/>
      <w:bookmarkEnd w:id="13"/>
      <w:r w:rsidRPr="00705D4A">
        <w:rPr>
          <w:rFonts w:cstheme="minorHAnsi"/>
          <w:highlight w:val="yellow"/>
        </w:rPr>
        <w:t xml:space="preserve">APPENDIX A (Pregnant Women, </w:t>
      </w:r>
      <w:r w:rsidR="00A76A09" w:rsidRPr="00705D4A">
        <w:rPr>
          <w:rFonts w:cstheme="minorHAnsi"/>
          <w:highlight w:val="yellow"/>
        </w:rPr>
        <w:t>Fetuses)</w:t>
      </w:r>
      <w:r w:rsidR="0054412E" w:rsidRPr="00705D4A">
        <w:rPr>
          <w:rFonts w:cstheme="minorHAnsi"/>
        </w:rPr>
        <w:t xml:space="preserve"> </w:t>
      </w:r>
    </w:p>
    <w:p w:rsidR="00C71B38" w:rsidRPr="00705D4A" w:rsidRDefault="00C71B38" w:rsidP="0058228A">
      <w:pPr>
        <w:rPr>
          <w:rFonts w:cstheme="minorHAnsi"/>
          <w:b/>
        </w:rPr>
      </w:pPr>
      <w:r w:rsidRPr="00705D4A">
        <w:rPr>
          <w:rFonts w:cstheme="minorHAnsi"/>
          <w:b/>
        </w:rPr>
        <w:t>Pregnant Women and Fetuses</w:t>
      </w:r>
    </w:p>
    <w:p w:rsidR="00C71B38" w:rsidRPr="00705D4A" w:rsidRDefault="00C71B38" w:rsidP="0058228A">
      <w:pPr>
        <w:rPr>
          <w:rFonts w:cstheme="minorHAnsi"/>
        </w:rPr>
      </w:pPr>
      <w:r w:rsidRPr="00705D4A">
        <w:rPr>
          <w:rFonts w:cstheme="minorHAnsi"/>
        </w:rPr>
        <w:t xml:space="preserve">1. </w:t>
      </w:r>
      <w:r w:rsidR="00D828AD" w:rsidRPr="00705D4A">
        <w:rPr>
          <w:rStyle w:val="question-label-text"/>
        </w:rPr>
        <w:t>Describe preclinical studies (including studies on pregnant animals) and clinical studies (including studies on non-pregnant women), that provide data for assessing potential risks to pregnant women and fetuses.</w:t>
      </w:r>
      <w:r w:rsidR="00D828AD" w:rsidRPr="00705D4A">
        <w:rPr>
          <w:rFonts w:cstheme="minorHAnsi"/>
          <w:highlight w:val="yellow"/>
        </w:rPr>
        <w:t xml:space="preserve"> </w:t>
      </w:r>
    </w:p>
    <w:p w:rsidR="00F46B6C" w:rsidRPr="00705D4A" w:rsidRDefault="00F46B6C" w:rsidP="0058228A">
      <w:pPr>
        <w:rPr>
          <w:color w:val="4F81BD" w:themeColor="accent1"/>
        </w:rPr>
      </w:pPr>
      <w:r w:rsidRPr="00705D4A">
        <w:rPr>
          <w:color w:val="4F81BD" w:themeColor="accent1"/>
        </w:rPr>
        <w:t>You may reference specific pages or sections of the protocol or supporting documents (e.g., package inserts, investigator brochure, etc. Please remember to upload these documents.)</w:t>
      </w:r>
    </w:p>
    <w:p w:rsidR="005521D7" w:rsidRPr="00705D4A" w:rsidRDefault="005521D7" w:rsidP="0058228A">
      <w:pPr>
        <w:rPr>
          <w:rFonts w:cstheme="minorHAnsi"/>
        </w:rPr>
      </w:pPr>
      <w:r w:rsidRPr="00705D4A">
        <w:rPr>
          <w:rFonts w:cstheme="minorHAnsi"/>
        </w:rPr>
        <w:t xml:space="preserve">2. Indicate for whom the prospect of </w:t>
      </w:r>
      <w:r w:rsidRPr="00705D4A">
        <w:rPr>
          <w:rFonts w:cstheme="minorHAnsi"/>
          <w:b/>
        </w:rPr>
        <w:t>direct benefit</w:t>
      </w:r>
      <w:r w:rsidRPr="00705D4A">
        <w:rPr>
          <w:rFonts w:cstheme="minorHAnsi"/>
        </w:rPr>
        <w:t xml:space="preserve"> exists:</w:t>
      </w:r>
      <w:r w:rsidR="004C31C9" w:rsidRPr="00705D4A">
        <w:rPr>
          <w:rFonts w:cstheme="minorHAnsi"/>
        </w:rPr>
        <w:t xml:space="preserve"> </w:t>
      </w:r>
    </w:p>
    <w:p w:rsidR="005521D7" w:rsidRPr="00705D4A" w:rsidRDefault="005521D7" w:rsidP="0058228A">
      <w:pPr>
        <w:rPr>
          <w:rFonts w:cstheme="minorHAnsi"/>
          <w:bCs/>
        </w:rPr>
      </w:pPr>
      <w:r w:rsidRPr="00705D4A">
        <w:rPr>
          <w:rFonts w:cstheme="minorHAnsi"/>
        </w:rPr>
        <w:tab/>
        <w:t xml:space="preserve">a. </w:t>
      </w:r>
      <w:r w:rsidRPr="00705D4A">
        <w:rPr>
          <w:rFonts w:cstheme="minorHAnsi"/>
          <w:bCs/>
        </w:rPr>
        <w:t>Pregnant woman</w:t>
      </w:r>
    </w:p>
    <w:p w:rsidR="005521D7" w:rsidRPr="00705D4A" w:rsidRDefault="005521D7" w:rsidP="0058228A">
      <w:pPr>
        <w:rPr>
          <w:rFonts w:cstheme="minorHAnsi"/>
          <w:bCs/>
        </w:rPr>
      </w:pPr>
      <w:r w:rsidRPr="00705D4A">
        <w:rPr>
          <w:rFonts w:cstheme="minorHAnsi"/>
          <w:bCs/>
        </w:rPr>
        <w:tab/>
        <w:t>b. Fetus</w:t>
      </w:r>
    </w:p>
    <w:p w:rsidR="005521D7" w:rsidRPr="00705D4A" w:rsidRDefault="005521D7" w:rsidP="0058228A">
      <w:pPr>
        <w:rPr>
          <w:rFonts w:cstheme="minorHAnsi"/>
          <w:bCs/>
        </w:rPr>
      </w:pPr>
      <w:r w:rsidRPr="00705D4A">
        <w:rPr>
          <w:rFonts w:cstheme="minorHAnsi"/>
          <w:bCs/>
        </w:rPr>
        <w:tab/>
        <w:t>c. Both</w:t>
      </w:r>
    </w:p>
    <w:p w:rsidR="005521D7" w:rsidRPr="00705D4A" w:rsidRDefault="005521D7" w:rsidP="0058228A">
      <w:pPr>
        <w:rPr>
          <w:rFonts w:cstheme="minorHAnsi"/>
          <w:bCs/>
        </w:rPr>
      </w:pPr>
      <w:r w:rsidRPr="00705D4A">
        <w:rPr>
          <w:rFonts w:cstheme="minorHAnsi"/>
          <w:bCs/>
        </w:rPr>
        <w:tab/>
        <w:t>d. Neither</w:t>
      </w:r>
    </w:p>
    <w:p w:rsidR="005521D7" w:rsidRPr="00705D4A" w:rsidRDefault="005521D7" w:rsidP="0058228A">
      <w:pPr>
        <w:rPr>
          <w:rFonts w:cstheme="minorHAnsi"/>
          <w:color w:val="4F81BD" w:themeColor="accent1"/>
        </w:rPr>
      </w:pPr>
      <w:r w:rsidRPr="00705D4A">
        <w:rPr>
          <w:rFonts w:cstheme="minorHAnsi"/>
          <w:color w:val="4F81BD" w:themeColor="accent1"/>
        </w:rPr>
        <w:t>The father’s consent must be obtained for research that holds the prospect of direct benefit solely to the fetus, unless he is unable to consent because of unavailability, incompetence, or temporary incapacity or the pregnancy resulted from rape or incest.</w:t>
      </w:r>
    </w:p>
    <w:p w:rsidR="00BC5371" w:rsidRPr="00705D4A" w:rsidRDefault="005521D7" w:rsidP="0058228A">
      <w:pPr>
        <w:rPr>
          <w:rFonts w:cstheme="minorHAnsi"/>
        </w:rPr>
      </w:pPr>
      <w:r w:rsidRPr="00705D4A">
        <w:rPr>
          <w:rFonts w:cstheme="minorHAnsi"/>
        </w:rPr>
        <w:t>3. The risk to the fetus is (check one):</w:t>
      </w:r>
      <w:r w:rsidR="004323D3" w:rsidRPr="00705D4A">
        <w:rPr>
          <w:rFonts w:cstheme="minorHAnsi"/>
        </w:rPr>
        <w:t xml:space="preserve"> </w:t>
      </w:r>
    </w:p>
    <w:p w:rsidR="00EE09B9" w:rsidRPr="00705D4A" w:rsidRDefault="005521D7" w:rsidP="0058228A">
      <w:pPr>
        <w:rPr>
          <w:rFonts w:cstheme="minorHAnsi"/>
          <w:bCs/>
        </w:rPr>
      </w:pPr>
      <w:r w:rsidRPr="00705D4A">
        <w:rPr>
          <w:rFonts w:cstheme="minorHAnsi"/>
        </w:rPr>
        <w:tab/>
        <w:t xml:space="preserve">a. </w:t>
      </w:r>
      <w:r w:rsidRPr="00705D4A">
        <w:rPr>
          <w:rFonts w:cstheme="minorHAnsi"/>
          <w:bCs/>
        </w:rPr>
        <w:t>Not greater than minimal risk – prospect of direct benefit for the woman and/or fetus</w:t>
      </w:r>
    </w:p>
    <w:p w:rsidR="005521D7" w:rsidRPr="00705D4A" w:rsidRDefault="005521D7" w:rsidP="0058228A">
      <w:pPr>
        <w:rPr>
          <w:rFonts w:cstheme="minorHAnsi"/>
          <w:bCs/>
        </w:rPr>
      </w:pPr>
      <w:r w:rsidRPr="00705D4A">
        <w:rPr>
          <w:rFonts w:cstheme="minorHAnsi"/>
          <w:bCs/>
        </w:rPr>
        <w:tab/>
        <w:t>b. Not greater than minimal risk – without prospect of direct benefit</w:t>
      </w:r>
      <w:r w:rsidR="003B4AEF" w:rsidRPr="00705D4A">
        <w:rPr>
          <w:rFonts w:cstheme="minorHAnsi"/>
          <w:bCs/>
        </w:rPr>
        <w:t>,</w:t>
      </w:r>
      <w:r w:rsidRPr="00705D4A">
        <w:rPr>
          <w:rFonts w:cstheme="minorHAnsi"/>
          <w:bCs/>
        </w:rPr>
        <w:t xml:space="preserve"> but the purpose of the research is development of important knowledge that cannot be obtained by any other means</w:t>
      </w:r>
    </w:p>
    <w:p w:rsidR="005521D7" w:rsidRPr="00705D4A" w:rsidRDefault="005521D7" w:rsidP="0058228A">
      <w:pPr>
        <w:rPr>
          <w:rFonts w:cstheme="minorHAnsi"/>
          <w:bCs/>
        </w:rPr>
      </w:pPr>
      <w:r w:rsidRPr="00705D4A">
        <w:rPr>
          <w:rFonts w:cstheme="minorHAnsi"/>
          <w:bCs/>
        </w:rPr>
        <w:tab/>
        <w:t>c. Greater than minimal risk – caused solely by procedures that hold the prospect of direct benefit for the woman and/or fetus</w:t>
      </w:r>
    </w:p>
    <w:p w:rsidR="005521D7" w:rsidRPr="00705D4A" w:rsidRDefault="00F832F8" w:rsidP="0058228A">
      <w:pPr>
        <w:rPr>
          <w:rFonts w:cstheme="minorHAnsi"/>
        </w:rPr>
      </w:pPr>
      <w:r w:rsidRPr="00705D4A">
        <w:rPr>
          <w:rFonts w:cstheme="minorHAnsi"/>
        </w:rPr>
        <w:t>4. Explain how the risks are the least possible for achieving the objectives of the research.</w:t>
      </w:r>
      <w:r w:rsidR="005361F9" w:rsidRPr="00705D4A">
        <w:rPr>
          <w:rFonts w:cstheme="minorHAnsi"/>
        </w:rPr>
        <w:t xml:space="preserve"> </w:t>
      </w:r>
    </w:p>
    <w:p w:rsidR="00B60603" w:rsidRPr="00705D4A" w:rsidRDefault="00B60603">
      <w:pPr>
        <w:rPr>
          <w:rFonts w:cstheme="minorHAnsi"/>
        </w:rPr>
      </w:pPr>
      <w:r w:rsidRPr="00705D4A">
        <w:rPr>
          <w:rFonts w:cstheme="minorHAnsi"/>
        </w:rPr>
        <w:br w:type="page"/>
      </w:r>
    </w:p>
    <w:p w:rsidR="00F832F8" w:rsidRPr="00705D4A" w:rsidRDefault="00F832F8" w:rsidP="00F832F8">
      <w:pPr>
        <w:rPr>
          <w:rFonts w:cstheme="minorHAnsi"/>
        </w:rPr>
      </w:pPr>
      <w:bookmarkStart w:id="14" w:name="AppendixB"/>
      <w:bookmarkEnd w:id="14"/>
      <w:r w:rsidRPr="00705D4A">
        <w:rPr>
          <w:rFonts w:cstheme="minorHAnsi"/>
          <w:highlight w:val="yellow"/>
        </w:rPr>
        <w:lastRenderedPageBreak/>
        <w:t>APPENDIX B (</w:t>
      </w:r>
      <w:r w:rsidRPr="00705D4A">
        <w:rPr>
          <w:rFonts w:cstheme="minorHAnsi"/>
          <w:b/>
          <w:highlight w:val="yellow"/>
        </w:rPr>
        <w:t>Neonates - Only neonates of uncertain viability and nonviable neonates</w:t>
      </w:r>
      <w:r w:rsidRPr="00705D4A">
        <w:rPr>
          <w:rFonts w:cstheme="minorHAnsi"/>
          <w:highlight w:val="yellow"/>
        </w:rPr>
        <w:t>)</w:t>
      </w:r>
    </w:p>
    <w:p w:rsidR="00F832F8" w:rsidRPr="00705D4A" w:rsidRDefault="00F832F8" w:rsidP="00F832F8">
      <w:pPr>
        <w:rPr>
          <w:rFonts w:cstheme="minorHAnsi"/>
          <w:b/>
        </w:rPr>
      </w:pPr>
      <w:r w:rsidRPr="00705D4A">
        <w:rPr>
          <w:rFonts w:cstheme="minorHAnsi"/>
          <w:b/>
        </w:rPr>
        <w:t>Neonates - Only neonates of uncertain viability and nonviable neonates</w:t>
      </w:r>
    </w:p>
    <w:p w:rsidR="00F832F8" w:rsidRPr="00705D4A" w:rsidRDefault="00F832F8" w:rsidP="00F832F8">
      <w:pPr>
        <w:rPr>
          <w:rFonts w:cstheme="minorHAnsi"/>
        </w:rPr>
      </w:pPr>
      <w:r w:rsidRPr="00705D4A">
        <w:rPr>
          <w:rFonts w:cstheme="minorHAnsi"/>
        </w:rPr>
        <w:t>1. State who (other than investigators and key personnel) will determine the viability of a neonate</w:t>
      </w:r>
      <w:r w:rsidR="003B4AEF" w:rsidRPr="00705D4A">
        <w:rPr>
          <w:rFonts w:cstheme="minorHAnsi"/>
        </w:rPr>
        <w:t>,</w:t>
      </w:r>
      <w:r w:rsidRPr="00705D4A">
        <w:rPr>
          <w:rFonts w:cstheme="minorHAnsi"/>
        </w:rPr>
        <w:t xml:space="preserve"> and </w:t>
      </w:r>
      <w:r w:rsidR="003B4AEF" w:rsidRPr="00705D4A">
        <w:rPr>
          <w:rFonts w:cstheme="minorHAnsi"/>
        </w:rPr>
        <w:t xml:space="preserve">describe </w:t>
      </w:r>
      <w:r w:rsidRPr="00705D4A">
        <w:rPr>
          <w:rFonts w:cstheme="minorHAnsi"/>
        </w:rPr>
        <w:t>what procedures will be used to determine viability.</w:t>
      </w:r>
      <w:r w:rsidR="00E543C6" w:rsidRPr="00705D4A">
        <w:rPr>
          <w:rFonts w:cstheme="minorHAnsi"/>
        </w:rPr>
        <w:t xml:space="preserve"> </w:t>
      </w:r>
    </w:p>
    <w:p w:rsidR="00F832F8" w:rsidRPr="00705D4A" w:rsidRDefault="00F832F8" w:rsidP="00F832F8">
      <w:pPr>
        <w:rPr>
          <w:rFonts w:cstheme="minorHAnsi"/>
        </w:rPr>
      </w:pPr>
      <w:r w:rsidRPr="00705D4A">
        <w:rPr>
          <w:rFonts w:cstheme="minorHAnsi"/>
        </w:rPr>
        <w:t>2. Describe preclinical studies and clinical studies, where scientifically appropriate, that provide data for assessing potential risks to neonates.</w:t>
      </w:r>
      <w:r w:rsidR="00381359" w:rsidRPr="00705D4A">
        <w:rPr>
          <w:rFonts w:cstheme="minorHAnsi"/>
        </w:rPr>
        <w:t xml:space="preserve"> </w:t>
      </w:r>
    </w:p>
    <w:p w:rsidR="00F832F8" w:rsidRPr="00705D4A" w:rsidRDefault="00F832F8" w:rsidP="00F832F8">
      <w:pPr>
        <w:rPr>
          <w:rFonts w:cstheme="minorHAnsi"/>
        </w:rPr>
      </w:pPr>
      <w:r w:rsidRPr="00705D4A">
        <w:rPr>
          <w:rFonts w:cstheme="minorHAnsi"/>
        </w:rPr>
        <w:t>3. The viability of neonates to be involved in the research is:</w:t>
      </w:r>
      <w:r w:rsidR="00E92B2C" w:rsidRPr="00705D4A">
        <w:rPr>
          <w:rFonts w:cstheme="minorHAnsi"/>
        </w:rPr>
        <w:t xml:space="preserve"> </w:t>
      </w:r>
    </w:p>
    <w:p w:rsidR="00AB6A7D" w:rsidRPr="00705D4A" w:rsidRDefault="00F832F8" w:rsidP="00F832F8">
      <w:pPr>
        <w:rPr>
          <w:rFonts w:cstheme="minorHAnsi"/>
        </w:rPr>
      </w:pPr>
      <w:r w:rsidRPr="00705D4A">
        <w:rPr>
          <w:rFonts w:cstheme="minorHAnsi"/>
        </w:rPr>
        <w:tab/>
        <w:t>a. Uncertain Viability</w:t>
      </w:r>
    </w:p>
    <w:p w:rsidR="00AB6A7D" w:rsidRPr="00705D4A" w:rsidRDefault="00F832F8" w:rsidP="00AB6A7D">
      <w:pPr>
        <w:ind w:firstLine="720"/>
        <w:rPr>
          <w:rFonts w:cstheme="minorHAnsi"/>
        </w:rPr>
      </w:pPr>
      <w:r w:rsidRPr="00705D4A">
        <w:rPr>
          <w:rFonts w:cstheme="minorHAnsi"/>
        </w:rPr>
        <w:t>b. Nonviable</w:t>
      </w:r>
    </w:p>
    <w:p w:rsidR="00F832F8" w:rsidRPr="00705D4A" w:rsidRDefault="00F832F8" w:rsidP="00AB6A7D">
      <w:pPr>
        <w:ind w:firstLine="720"/>
        <w:rPr>
          <w:rFonts w:cstheme="minorHAnsi"/>
        </w:rPr>
      </w:pPr>
      <w:r w:rsidRPr="00705D4A">
        <w:rPr>
          <w:rFonts w:cstheme="minorHAnsi"/>
        </w:rPr>
        <w:t>c. Both</w:t>
      </w:r>
    </w:p>
    <w:p w:rsidR="00542CC7" w:rsidRPr="00705D4A" w:rsidRDefault="00542CC7" w:rsidP="00F832F8">
      <w:pPr>
        <w:rPr>
          <w:rFonts w:cstheme="minorHAnsi"/>
        </w:rPr>
      </w:pPr>
      <w:r w:rsidRPr="00705D4A">
        <w:rPr>
          <w:rFonts w:cstheme="minorHAnsi"/>
          <w:highlight w:val="yellow"/>
        </w:rPr>
        <w:t>[Only</w:t>
      </w:r>
      <w:r w:rsidR="0067101D" w:rsidRPr="00705D4A">
        <w:rPr>
          <w:rFonts w:cstheme="minorHAnsi"/>
          <w:highlight w:val="yellow"/>
        </w:rPr>
        <w:t xml:space="preserve"> </w:t>
      </w:r>
      <w:r w:rsidRPr="00705D4A">
        <w:rPr>
          <w:rFonts w:cstheme="minorHAnsi"/>
          <w:highlight w:val="yellow"/>
        </w:rPr>
        <w:t>If 3 == a or c]</w:t>
      </w:r>
    </w:p>
    <w:p w:rsidR="00F832F8" w:rsidRPr="00705D4A" w:rsidRDefault="00F832F8" w:rsidP="00F832F8">
      <w:pPr>
        <w:rPr>
          <w:rFonts w:cstheme="minorHAnsi"/>
        </w:rPr>
      </w:pPr>
      <w:r w:rsidRPr="00705D4A">
        <w:rPr>
          <w:rFonts w:cstheme="minorHAnsi"/>
        </w:rPr>
        <w:t xml:space="preserve">4. For </w:t>
      </w:r>
      <w:proofErr w:type="gramStart"/>
      <w:r w:rsidR="000A3F9F" w:rsidRPr="00705D4A">
        <w:rPr>
          <w:rFonts w:cstheme="minorHAnsi"/>
        </w:rPr>
        <w:t xml:space="preserve">neonates of uncertain viability, the risk to the neonate </w:t>
      </w:r>
      <w:r w:rsidR="0046067A" w:rsidRPr="00705D4A">
        <w:rPr>
          <w:rFonts w:cstheme="minorHAnsi"/>
        </w:rPr>
        <w:t>is</w:t>
      </w:r>
      <w:proofErr w:type="gramEnd"/>
      <w:r w:rsidRPr="00705D4A">
        <w:rPr>
          <w:rFonts w:cstheme="minorHAnsi"/>
        </w:rPr>
        <w:t xml:space="preserve"> (check one):</w:t>
      </w:r>
    </w:p>
    <w:p w:rsidR="00F832F8" w:rsidRPr="00705D4A" w:rsidRDefault="00F832F8" w:rsidP="00F832F8">
      <w:pPr>
        <w:rPr>
          <w:rFonts w:cstheme="minorHAnsi"/>
        </w:rPr>
      </w:pPr>
      <w:r w:rsidRPr="00705D4A">
        <w:rPr>
          <w:rFonts w:cstheme="minorHAnsi"/>
        </w:rPr>
        <w:tab/>
        <w:t xml:space="preserve">a. </w:t>
      </w:r>
      <w:r w:rsidRPr="00705D4A">
        <w:rPr>
          <w:rFonts w:cstheme="minorHAnsi"/>
          <w:bCs/>
        </w:rPr>
        <w:t>The least possible</w:t>
      </w:r>
      <w:r w:rsidR="00226234" w:rsidRPr="00705D4A">
        <w:rPr>
          <w:rFonts w:cstheme="minorHAnsi"/>
          <w:bCs/>
        </w:rPr>
        <w:t xml:space="preserve"> risk to achieve the research objective </w:t>
      </w:r>
      <w:r w:rsidRPr="00705D4A">
        <w:rPr>
          <w:rFonts w:cstheme="minorHAnsi"/>
          <w:bCs/>
        </w:rPr>
        <w:t xml:space="preserve">and the research </w:t>
      </w:r>
      <w:r w:rsidR="00AA0308" w:rsidRPr="00705D4A">
        <w:rPr>
          <w:rFonts w:cstheme="minorHAnsi"/>
          <w:bCs/>
        </w:rPr>
        <w:t>hold</w:t>
      </w:r>
      <w:r w:rsidR="00226234" w:rsidRPr="00705D4A">
        <w:rPr>
          <w:rFonts w:cstheme="minorHAnsi"/>
          <w:bCs/>
        </w:rPr>
        <w:t>s</w:t>
      </w:r>
      <w:r w:rsidRPr="00705D4A">
        <w:rPr>
          <w:rFonts w:cstheme="minorHAnsi"/>
          <w:bCs/>
        </w:rPr>
        <w:t xml:space="preserve"> the prospect of enhancing the probability of survival to the point of viability</w:t>
      </w:r>
    </w:p>
    <w:p w:rsidR="00F832F8" w:rsidRPr="00705D4A" w:rsidRDefault="00F832F8" w:rsidP="00F832F8">
      <w:pPr>
        <w:rPr>
          <w:rFonts w:cstheme="minorHAnsi"/>
          <w:bCs/>
        </w:rPr>
      </w:pPr>
      <w:r w:rsidRPr="00705D4A">
        <w:rPr>
          <w:rFonts w:cstheme="minorHAnsi"/>
          <w:bCs/>
        </w:rPr>
        <w:tab/>
        <w:t>b. No added risk will result from the research and the purpose of the research is development of important knowledge that cannot be obtained by other means</w:t>
      </w:r>
    </w:p>
    <w:p w:rsidR="00CD0808" w:rsidRPr="00705D4A" w:rsidRDefault="00CD0808" w:rsidP="00CD0808">
      <w:pPr>
        <w:rPr>
          <w:rFonts w:cstheme="minorHAnsi"/>
          <w:bCs/>
          <w:color w:val="4F81BD" w:themeColor="accent1"/>
        </w:rPr>
      </w:pPr>
      <w:r w:rsidRPr="00705D4A">
        <w:rPr>
          <w:rFonts w:cstheme="minorHAnsi"/>
          <w:bCs/>
        </w:rPr>
        <w:tab/>
      </w:r>
      <w:r w:rsidRPr="00705D4A">
        <w:rPr>
          <w:rFonts w:cstheme="minorHAnsi"/>
          <w:bCs/>
          <w:color w:val="4F81BD" w:themeColor="accent1"/>
        </w:rPr>
        <w:t>The consent of either parent or either parent’s legally authorized representative (if neither parent is able to consent because of unavailability, incompetence, or temporary incapacity) is required, except that the consent of the father (or his legally authorized representative) need not be obtained if the pregnancy resulted from rape or incest.</w:t>
      </w:r>
    </w:p>
    <w:p w:rsidR="00BE0DAC" w:rsidRPr="00705D4A" w:rsidRDefault="00226234" w:rsidP="00BE0DAC">
      <w:pPr>
        <w:rPr>
          <w:rFonts w:cstheme="minorHAnsi"/>
          <w:bCs/>
        </w:rPr>
      </w:pPr>
      <w:r w:rsidRPr="00705D4A">
        <w:rPr>
          <w:rFonts w:cstheme="minorHAnsi"/>
          <w:bCs/>
        </w:rPr>
        <w:t>E</w:t>
      </w:r>
      <w:r w:rsidR="00BE0DAC" w:rsidRPr="00705D4A">
        <w:rPr>
          <w:rFonts w:cstheme="minorHAnsi"/>
          <w:bCs/>
        </w:rPr>
        <w:t>xplain how the research meets the condition</w:t>
      </w:r>
      <w:r w:rsidRPr="00705D4A">
        <w:rPr>
          <w:rFonts w:cstheme="minorHAnsi"/>
          <w:bCs/>
        </w:rPr>
        <w:t xml:space="preserve"> selected</w:t>
      </w:r>
      <w:r w:rsidR="00BE0DAC" w:rsidRPr="00705D4A">
        <w:rPr>
          <w:rFonts w:cstheme="minorHAnsi"/>
          <w:bCs/>
        </w:rPr>
        <w:t xml:space="preserve"> above. </w:t>
      </w:r>
    </w:p>
    <w:p w:rsidR="00BD0AE0" w:rsidRPr="00705D4A" w:rsidRDefault="00643F0D" w:rsidP="00BD0AE0">
      <w:pPr>
        <w:rPr>
          <w:rFonts w:cstheme="minorHAnsi"/>
        </w:rPr>
      </w:pPr>
      <w:r w:rsidRPr="00705D4A">
        <w:rPr>
          <w:rFonts w:cstheme="minorHAnsi"/>
          <w:highlight w:val="yellow"/>
        </w:rPr>
        <w:t xml:space="preserve"> </w:t>
      </w:r>
      <w:r w:rsidR="00BD0AE0" w:rsidRPr="00705D4A">
        <w:rPr>
          <w:rFonts w:cstheme="minorHAnsi"/>
          <w:highlight w:val="yellow"/>
        </w:rPr>
        <w:t>[Only</w:t>
      </w:r>
      <w:r w:rsidR="00B001C9" w:rsidRPr="00705D4A">
        <w:rPr>
          <w:rFonts w:cstheme="minorHAnsi"/>
          <w:highlight w:val="yellow"/>
        </w:rPr>
        <w:t xml:space="preserve"> </w:t>
      </w:r>
      <w:r w:rsidR="00BD0AE0" w:rsidRPr="00705D4A">
        <w:rPr>
          <w:rFonts w:cstheme="minorHAnsi"/>
          <w:highlight w:val="yellow"/>
        </w:rPr>
        <w:t xml:space="preserve">If 3 == </w:t>
      </w:r>
      <w:r w:rsidR="00DF6BCE" w:rsidRPr="00705D4A">
        <w:rPr>
          <w:rFonts w:cstheme="minorHAnsi"/>
          <w:highlight w:val="yellow"/>
        </w:rPr>
        <w:t>b</w:t>
      </w:r>
      <w:r w:rsidR="00BD0AE0" w:rsidRPr="00705D4A">
        <w:rPr>
          <w:rFonts w:cstheme="minorHAnsi"/>
          <w:highlight w:val="yellow"/>
        </w:rPr>
        <w:t xml:space="preserve"> or c]</w:t>
      </w:r>
    </w:p>
    <w:p w:rsidR="00BD0AE0" w:rsidRPr="00705D4A" w:rsidRDefault="00BD0AE0" w:rsidP="00BD0AE0">
      <w:pPr>
        <w:rPr>
          <w:rFonts w:cstheme="minorHAnsi"/>
        </w:rPr>
      </w:pPr>
      <w:r w:rsidRPr="00705D4A">
        <w:rPr>
          <w:rFonts w:cstheme="minorHAnsi"/>
        </w:rPr>
        <w:t xml:space="preserve">For nonviable neonates, explain how </w:t>
      </w:r>
      <w:r w:rsidR="00F160ED" w:rsidRPr="00705D4A">
        <w:rPr>
          <w:rFonts w:cstheme="minorHAnsi"/>
        </w:rPr>
        <w:t xml:space="preserve">EACH </w:t>
      </w:r>
      <w:r w:rsidRPr="00705D4A">
        <w:rPr>
          <w:rFonts w:cstheme="minorHAnsi"/>
        </w:rPr>
        <w:t xml:space="preserve">of the following </w:t>
      </w:r>
      <w:r w:rsidR="007541D1" w:rsidRPr="00705D4A">
        <w:rPr>
          <w:rFonts w:cstheme="minorHAnsi"/>
        </w:rPr>
        <w:t xml:space="preserve">4 </w:t>
      </w:r>
      <w:r w:rsidRPr="00705D4A">
        <w:rPr>
          <w:rFonts w:cstheme="minorHAnsi"/>
        </w:rPr>
        <w:t xml:space="preserve">conditions for inclusion </w:t>
      </w:r>
      <w:r w:rsidR="007541D1" w:rsidRPr="00705D4A">
        <w:rPr>
          <w:rFonts w:cstheme="minorHAnsi"/>
        </w:rPr>
        <w:t xml:space="preserve">is </w:t>
      </w:r>
      <w:r w:rsidRPr="00705D4A">
        <w:rPr>
          <w:rFonts w:cstheme="minorHAnsi"/>
        </w:rPr>
        <w:t>met:</w:t>
      </w:r>
    </w:p>
    <w:p w:rsidR="00322744" w:rsidRPr="00705D4A" w:rsidRDefault="00322744" w:rsidP="00BE2D50">
      <w:pPr>
        <w:pStyle w:val="ListParagraph"/>
        <w:numPr>
          <w:ilvl w:val="0"/>
          <w:numId w:val="3"/>
        </w:numPr>
        <w:rPr>
          <w:rFonts w:cstheme="minorHAnsi"/>
        </w:rPr>
      </w:pPr>
      <w:r w:rsidRPr="00705D4A">
        <w:rPr>
          <w:rFonts w:cstheme="minorHAnsi"/>
        </w:rPr>
        <w:t xml:space="preserve">Vital functions of the neonate will not be artificially maintained; </w:t>
      </w:r>
    </w:p>
    <w:p w:rsidR="00322744" w:rsidRPr="00705D4A" w:rsidRDefault="00322744" w:rsidP="00BE2D50">
      <w:pPr>
        <w:pStyle w:val="ListParagraph"/>
        <w:numPr>
          <w:ilvl w:val="0"/>
          <w:numId w:val="3"/>
        </w:numPr>
        <w:rPr>
          <w:rFonts w:cstheme="minorHAnsi"/>
        </w:rPr>
      </w:pPr>
      <w:r w:rsidRPr="00705D4A">
        <w:rPr>
          <w:rFonts w:cstheme="minorHAnsi"/>
        </w:rPr>
        <w:t xml:space="preserve">The research will not terminate the heartbeat </w:t>
      </w:r>
      <w:r w:rsidR="006E5619">
        <w:rPr>
          <w:rFonts w:cstheme="minorHAnsi"/>
        </w:rPr>
        <w:t xml:space="preserve">or respiration of the neonate. </w:t>
      </w:r>
    </w:p>
    <w:p w:rsidR="00322744" w:rsidRPr="00705D4A" w:rsidRDefault="00322744" w:rsidP="00BE2D50">
      <w:pPr>
        <w:pStyle w:val="ListParagraph"/>
        <w:numPr>
          <w:ilvl w:val="0"/>
          <w:numId w:val="3"/>
        </w:numPr>
        <w:rPr>
          <w:rFonts w:cstheme="minorHAnsi"/>
        </w:rPr>
      </w:pPr>
      <w:r w:rsidRPr="00705D4A">
        <w:rPr>
          <w:rFonts w:cstheme="minorHAnsi"/>
        </w:rPr>
        <w:t>There will be no added risk to the neonate re</w:t>
      </w:r>
      <w:r w:rsidR="006E5619">
        <w:rPr>
          <w:rFonts w:cstheme="minorHAnsi"/>
        </w:rPr>
        <w:t xml:space="preserve">sulting from the research; and </w:t>
      </w:r>
    </w:p>
    <w:p w:rsidR="00322744" w:rsidRPr="00705D4A" w:rsidRDefault="00322744" w:rsidP="00BE2D50">
      <w:pPr>
        <w:pStyle w:val="ListParagraph"/>
        <w:numPr>
          <w:ilvl w:val="0"/>
          <w:numId w:val="3"/>
        </w:numPr>
        <w:rPr>
          <w:rFonts w:cstheme="minorHAnsi"/>
        </w:rPr>
      </w:pPr>
      <w:r w:rsidRPr="00705D4A">
        <w:rPr>
          <w:rFonts w:cstheme="minorHAnsi"/>
        </w:rPr>
        <w:t xml:space="preserve">The purpose of the research is the development of important knowledge that </w:t>
      </w:r>
      <w:proofErr w:type="spellStart"/>
      <w:r w:rsidRPr="00705D4A">
        <w:rPr>
          <w:rFonts w:cstheme="minorHAnsi"/>
        </w:rPr>
        <w:t>con</w:t>
      </w:r>
      <w:r w:rsidR="006E5619">
        <w:rPr>
          <w:rFonts w:cstheme="minorHAnsi"/>
        </w:rPr>
        <w:t>not</w:t>
      </w:r>
      <w:proofErr w:type="spellEnd"/>
      <w:r w:rsidR="006E5619">
        <w:rPr>
          <w:rFonts w:cstheme="minorHAnsi"/>
        </w:rPr>
        <w:t xml:space="preserve"> be obtained by other means.</w:t>
      </w:r>
    </w:p>
    <w:p w:rsidR="008D6719" w:rsidRPr="006E5619" w:rsidRDefault="00CD0808">
      <w:pPr>
        <w:rPr>
          <w:rFonts w:eastAsia="宋体" w:cstheme="minorHAnsi"/>
          <w:color w:val="4F81BD" w:themeColor="accent1"/>
        </w:rPr>
      </w:pPr>
      <w:r w:rsidRPr="006E5619">
        <w:rPr>
          <w:rFonts w:cstheme="minorHAnsi"/>
          <w:bCs/>
          <w:color w:val="4F81BD" w:themeColor="accent1"/>
        </w:rPr>
        <w:t xml:space="preserve">The consent of both parents is required.  The consent of a legally authorized representative of either or both of the parents of a nonviable neonate will not suffice.  If either parent is unable to consent because </w:t>
      </w:r>
      <w:r w:rsidRPr="006E5619">
        <w:rPr>
          <w:rFonts w:cstheme="minorHAnsi"/>
          <w:bCs/>
          <w:color w:val="4F81BD" w:themeColor="accent1"/>
        </w:rPr>
        <w:lastRenderedPageBreak/>
        <w:t>of unavailability, incompetence, or temporary incapacity, the consent of one parent will suffice, except that the consent of the father need not be obtained if the pregnancy resulted from rape or incest.</w:t>
      </w:r>
      <w:r w:rsidR="008D6719" w:rsidRPr="006E5619">
        <w:rPr>
          <w:rFonts w:cstheme="minorHAnsi"/>
        </w:rPr>
        <w:br w:type="page"/>
      </w:r>
    </w:p>
    <w:p w:rsidR="003E0E95" w:rsidRPr="00705D4A" w:rsidRDefault="005663C7" w:rsidP="003E0E95">
      <w:pPr>
        <w:rPr>
          <w:rFonts w:cstheme="minorHAnsi"/>
        </w:rPr>
      </w:pPr>
      <w:bookmarkStart w:id="15" w:name="AppendixC"/>
      <w:bookmarkEnd w:id="15"/>
      <w:r w:rsidRPr="00705D4A">
        <w:rPr>
          <w:rFonts w:cstheme="minorHAnsi"/>
          <w:highlight w:val="yellow"/>
        </w:rPr>
        <w:lastRenderedPageBreak/>
        <w:t>APPENDIX – C (Children)</w:t>
      </w:r>
    </w:p>
    <w:p w:rsidR="005663C7" w:rsidRPr="00705D4A" w:rsidRDefault="005663C7" w:rsidP="003E0E95">
      <w:pPr>
        <w:rPr>
          <w:rFonts w:cstheme="minorHAnsi"/>
          <w:b/>
        </w:rPr>
      </w:pPr>
      <w:r w:rsidRPr="00705D4A">
        <w:rPr>
          <w:rFonts w:cstheme="minorHAnsi"/>
          <w:b/>
        </w:rPr>
        <w:t>Children</w:t>
      </w:r>
    </w:p>
    <w:p w:rsidR="00F538B9" w:rsidRPr="00705D4A" w:rsidRDefault="008276D5" w:rsidP="00F538B9">
      <w:pPr>
        <w:rPr>
          <w:rFonts w:cstheme="minorHAnsi"/>
        </w:rPr>
      </w:pPr>
      <w:r w:rsidRPr="00705D4A">
        <w:rPr>
          <w:rFonts w:cstheme="minorHAnsi"/>
        </w:rPr>
        <w:t xml:space="preserve">1. </w:t>
      </w:r>
      <w:r w:rsidRPr="00705D4A">
        <w:rPr>
          <w:rFonts w:cstheme="minorHAnsi"/>
          <w:bCs/>
        </w:rPr>
        <w:t>Select the category that best describes the research and provide the corresponding information:</w:t>
      </w:r>
      <w:r w:rsidR="00794984" w:rsidRPr="00705D4A">
        <w:rPr>
          <w:rFonts w:cstheme="minorHAnsi"/>
          <w:bCs/>
        </w:rPr>
        <w:t xml:space="preserve"> </w:t>
      </w:r>
      <w:bookmarkStart w:id="16" w:name="OLE_LINK49"/>
      <w:bookmarkStart w:id="17" w:name="OLE_LINK50"/>
    </w:p>
    <w:bookmarkEnd w:id="16"/>
    <w:bookmarkEnd w:id="17"/>
    <w:p w:rsidR="008276D5" w:rsidRPr="00705D4A" w:rsidRDefault="008276D5" w:rsidP="003E0E95">
      <w:pPr>
        <w:rPr>
          <w:rFonts w:cstheme="minorHAnsi"/>
        </w:rPr>
      </w:pPr>
      <w:r w:rsidRPr="00705D4A">
        <w:rPr>
          <w:rFonts w:cstheme="minorHAnsi"/>
        </w:rPr>
        <w:tab/>
        <w:t>a. Not greater than minimal risk</w:t>
      </w:r>
    </w:p>
    <w:p w:rsidR="008276D5" w:rsidRPr="00705D4A" w:rsidRDefault="008276D5" w:rsidP="003E0E95">
      <w:pPr>
        <w:rPr>
          <w:rFonts w:cstheme="minorHAnsi"/>
        </w:rPr>
      </w:pPr>
      <w:r w:rsidRPr="00705D4A">
        <w:rPr>
          <w:rFonts w:cstheme="minorHAnsi"/>
        </w:rPr>
        <w:tab/>
        <w:t>b. More than minimal risk is presented by an intervention or procedure that holds the prospect of direct benefit for the individual child, or by a monitoring procedure that is likely to contribute to the child's well-being</w:t>
      </w:r>
    </w:p>
    <w:p w:rsidR="008276D5" w:rsidRPr="00705D4A" w:rsidRDefault="00EC34ED" w:rsidP="003E0E95">
      <w:pPr>
        <w:rPr>
          <w:rFonts w:cstheme="minorHAnsi"/>
          <w:b/>
        </w:rPr>
      </w:pPr>
      <w:r w:rsidRPr="00705D4A">
        <w:rPr>
          <w:rFonts w:cstheme="minorHAnsi"/>
          <w:b/>
        </w:rPr>
        <w:tab/>
      </w:r>
      <w:r w:rsidRPr="00705D4A">
        <w:rPr>
          <w:rFonts w:cstheme="minorHAnsi"/>
          <w:b/>
        </w:rPr>
        <w:tab/>
        <w:t>I</w:t>
      </w:r>
      <w:r w:rsidR="008276D5" w:rsidRPr="00705D4A">
        <w:rPr>
          <w:rFonts w:cstheme="minorHAnsi"/>
          <w:b/>
        </w:rPr>
        <w:t>f b,</w:t>
      </w:r>
    </w:p>
    <w:p w:rsidR="008276D5" w:rsidRPr="00705D4A" w:rsidRDefault="008276D5" w:rsidP="008276D5">
      <w:pPr>
        <w:ind w:left="1440" w:firstLine="720"/>
        <w:rPr>
          <w:rFonts w:cstheme="minorHAnsi"/>
        </w:rPr>
      </w:pPr>
      <w:r w:rsidRPr="00705D4A">
        <w:rPr>
          <w:rFonts w:cstheme="minorHAnsi"/>
        </w:rPr>
        <w:t xml:space="preserve"> 1. Explain how the risk is justified by the anticipated benefit to the individual child.</w:t>
      </w:r>
    </w:p>
    <w:p w:rsidR="008276D5" w:rsidRPr="00705D4A" w:rsidRDefault="008276D5" w:rsidP="003E0E95">
      <w:pPr>
        <w:rPr>
          <w:rFonts w:cstheme="minorHAnsi"/>
          <w:bCs/>
        </w:rPr>
      </w:pPr>
      <w:r w:rsidRPr="00705D4A">
        <w:rPr>
          <w:rFonts w:cstheme="minorHAnsi"/>
        </w:rPr>
        <w:tab/>
      </w:r>
      <w:r w:rsidRPr="00705D4A">
        <w:rPr>
          <w:rFonts w:cstheme="minorHAnsi"/>
        </w:rPr>
        <w:tab/>
      </w:r>
      <w:r w:rsidRPr="00705D4A">
        <w:rPr>
          <w:rFonts w:cstheme="minorHAnsi"/>
        </w:rPr>
        <w:tab/>
        <w:t xml:space="preserve"> 2.  Explain how the relation of the anticipated benefit to the risk is at least as favorable to the child as that which would be presented by available alternative approaches </w:t>
      </w:r>
      <w:r w:rsidRPr="00705D4A">
        <w:rPr>
          <w:rFonts w:cstheme="minorHAnsi"/>
          <w:bCs/>
        </w:rPr>
        <w:t>(e.g., other treatments).</w:t>
      </w:r>
    </w:p>
    <w:p w:rsidR="008C46F1" w:rsidRPr="00705D4A" w:rsidRDefault="008276D5" w:rsidP="008C46F1">
      <w:pPr>
        <w:rPr>
          <w:rFonts w:cstheme="minorHAnsi"/>
        </w:rPr>
      </w:pPr>
      <w:r w:rsidRPr="00705D4A">
        <w:rPr>
          <w:rFonts w:cstheme="minorHAnsi"/>
          <w:bCs/>
        </w:rPr>
        <w:tab/>
        <w:t xml:space="preserve">c. </w:t>
      </w:r>
      <w:r w:rsidRPr="00705D4A">
        <w:rPr>
          <w:rFonts w:cstheme="minorHAnsi"/>
        </w:rPr>
        <w:t xml:space="preserve">More than minimal risk is presented by an intervention or procedure that </w:t>
      </w:r>
      <w:r w:rsidRPr="00705D4A">
        <w:rPr>
          <w:rFonts w:cstheme="minorHAnsi"/>
          <w:i/>
        </w:rPr>
        <w:t>does not</w:t>
      </w:r>
      <w:r w:rsidRPr="00705D4A">
        <w:rPr>
          <w:rFonts w:cstheme="minorHAnsi"/>
        </w:rPr>
        <w:t xml:space="preserve"> hold the prospect of direct benefit for the individual child, or by a monitoring procedure that is not likely to contribute to the child’s well-being.</w:t>
      </w:r>
      <w:r w:rsidR="008C46F1" w:rsidRPr="00705D4A">
        <w:rPr>
          <w:rFonts w:cstheme="minorHAnsi"/>
        </w:rPr>
        <w:t xml:space="preserve"> </w:t>
      </w:r>
    </w:p>
    <w:p w:rsidR="008276D5" w:rsidRPr="00705D4A" w:rsidRDefault="008276D5" w:rsidP="003E0E95">
      <w:pPr>
        <w:rPr>
          <w:rFonts w:cstheme="minorHAnsi"/>
          <w:b/>
        </w:rPr>
      </w:pPr>
      <w:r w:rsidRPr="00705D4A">
        <w:rPr>
          <w:rFonts w:cstheme="minorHAnsi"/>
        </w:rPr>
        <w:tab/>
      </w:r>
      <w:r w:rsidRPr="00705D4A">
        <w:rPr>
          <w:rFonts w:cstheme="minorHAnsi"/>
        </w:rPr>
        <w:tab/>
      </w:r>
      <w:r w:rsidRPr="00705D4A">
        <w:rPr>
          <w:rFonts w:cstheme="minorHAnsi"/>
          <w:b/>
        </w:rPr>
        <w:t xml:space="preserve">If c, </w:t>
      </w:r>
    </w:p>
    <w:p w:rsidR="008276D5" w:rsidRPr="00705D4A" w:rsidRDefault="008276D5" w:rsidP="003E0E95">
      <w:pPr>
        <w:rPr>
          <w:rFonts w:cstheme="minorHAnsi"/>
        </w:rPr>
      </w:pPr>
      <w:r w:rsidRPr="00705D4A">
        <w:rPr>
          <w:rFonts w:cstheme="minorHAnsi"/>
        </w:rPr>
        <w:tab/>
      </w:r>
      <w:r w:rsidRPr="00705D4A">
        <w:rPr>
          <w:rFonts w:cstheme="minorHAnsi"/>
        </w:rPr>
        <w:tab/>
      </w:r>
      <w:r w:rsidRPr="00705D4A">
        <w:rPr>
          <w:rFonts w:cstheme="minorHAnsi"/>
        </w:rPr>
        <w:tab/>
        <w:t>1. Explain how the risk represents a minor increase over minimal risk.</w:t>
      </w:r>
    </w:p>
    <w:p w:rsidR="008276D5" w:rsidRPr="00705D4A" w:rsidRDefault="008276D5" w:rsidP="003E0E95">
      <w:pPr>
        <w:rPr>
          <w:rFonts w:cstheme="minorHAnsi"/>
        </w:rPr>
      </w:pPr>
      <w:r w:rsidRPr="00705D4A">
        <w:rPr>
          <w:rFonts w:cstheme="minorHAnsi"/>
        </w:rPr>
        <w:tab/>
      </w:r>
      <w:r w:rsidRPr="00705D4A">
        <w:rPr>
          <w:rFonts w:cstheme="minorHAnsi"/>
        </w:rPr>
        <w:tab/>
      </w:r>
      <w:r w:rsidRPr="00705D4A">
        <w:rPr>
          <w:rFonts w:cstheme="minorHAnsi"/>
        </w:rPr>
        <w:tab/>
        <w:t xml:space="preserve">2. </w:t>
      </w:r>
      <w:r w:rsidR="00196D56" w:rsidRPr="00705D4A">
        <w:rPr>
          <w:rStyle w:val="question-label-text"/>
        </w:rPr>
        <w:t>Describe how the study interventions or procedures are reasonably equivalent to actual or expected medical, dental, psychological, social or educational situations for the children.</w:t>
      </w:r>
    </w:p>
    <w:p w:rsidR="008276D5" w:rsidRPr="00705D4A" w:rsidRDefault="008276D5" w:rsidP="003E0E95">
      <w:pPr>
        <w:rPr>
          <w:rFonts w:cstheme="minorHAnsi"/>
        </w:rPr>
      </w:pPr>
      <w:r w:rsidRPr="00705D4A">
        <w:rPr>
          <w:rFonts w:cstheme="minorHAnsi"/>
        </w:rPr>
        <w:tab/>
      </w:r>
      <w:r w:rsidRPr="00705D4A">
        <w:rPr>
          <w:rFonts w:cstheme="minorHAnsi"/>
        </w:rPr>
        <w:tab/>
      </w:r>
      <w:r w:rsidRPr="00705D4A">
        <w:rPr>
          <w:rFonts w:cstheme="minorHAnsi"/>
        </w:rPr>
        <w:tab/>
        <w:t>3. Explain how the intervention or procedure is likely to yield generalizable knowledge about the child's disorder or condition that is of vital importance for the understanding or amelioration of the child's disorder or condition.</w:t>
      </w:r>
      <w:r w:rsidR="00E1768B" w:rsidRPr="00705D4A">
        <w:rPr>
          <w:rFonts w:cstheme="minorHAnsi"/>
        </w:rPr>
        <w:t xml:space="preserve"> </w:t>
      </w:r>
    </w:p>
    <w:p w:rsidR="0096309C" w:rsidRPr="00705D4A" w:rsidRDefault="005B4474" w:rsidP="0096309C">
      <w:pPr>
        <w:rPr>
          <w:rFonts w:cstheme="minorHAnsi"/>
          <w:bCs/>
        </w:rPr>
      </w:pPr>
      <w:r w:rsidRPr="00705D4A">
        <w:rPr>
          <w:rFonts w:cstheme="minorHAnsi"/>
          <w:bCs/>
        </w:rPr>
        <w:t>2</w:t>
      </w:r>
      <w:r w:rsidR="006270CF" w:rsidRPr="00705D4A">
        <w:rPr>
          <w:rFonts w:cstheme="minorHAnsi"/>
          <w:bCs/>
        </w:rPr>
        <w:t xml:space="preserve">. </w:t>
      </w:r>
      <w:r w:rsidR="0096309C" w:rsidRPr="00705D4A">
        <w:rPr>
          <w:rFonts w:cstheme="minorHAnsi"/>
          <w:bCs/>
        </w:rPr>
        <w:t>Will the parents or guardians be present with the child durin</w:t>
      </w:r>
      <w:r w:rsidR="006E5619">
        <w:rPr>
          <w:rFonts w:cstheme="minorHAnsi"/>
          <w:bCs/>
        </w:rPr>
        <w:t xml:space="preserve">g discussions of the research? </w:t>
      </w:r>
    </w:p>
    <w:p w:rsidR="00D71026" w:rsidRPr="00705D4A" w:rsidRDefault="0096309C" w:rsidP="0096309C">
      <w:pPr>
        <w:rPr>
          <w:rFonts w:cstheme="minorHAnsi"/>
        </w:rPr>
      </w:pPr>
      <w:r w:rsidRPr="00705D4A">
        <w:rPr>
          <w:rFonts w:cstheme="minorHAnsi"/>
          <w:bCs/>
        </w:rPr>
        <w:t xml:space="preserve">3. </w:t>
      </w:r>
      <w:r w:rsidR="006270CF" w:rsidRPr="00705D4A">
        <w:rPr>
          <w:rFonts w:cstheme="minorHAnsi"/>
          <w:bCs/>
        </w:rPr>
        <w:t xml:space="preserve">Will sensitive or private information (e.g., questionnaires, test results) be shared with the parents/guardians? </w:t>
      </w:r>
      <w:r w:rsidR="00D71026" w:rsidRPr="00705D4A">
        <w:rPr>
          <w:rFonts w:cstheme="minorHAnsi"/>
        </w:rPr>
        <w:t xml:space="preserve"> </w:t>
      </w:r>
      <w:bookmarkStart w:id="18" w:name="OLE_LINK64"/>
      <w:bookmarkStart w:id="19" w:name="OLE_LINK65"/>
    </w:p>
    <w:bookmarkEnd w:id="18"/>
    <w:bookmarkEnd w:id="19"/>
    <w:p w:rsidR="006270CF" w:rsidRPr="00705D4A" w:rsidRDefault="006270CF" w:rsidP="003E0E95">
      <w:pPr>
        <w:rPr>
          <w:rFonts w:cstheme="minorHAnsi"/>
          <w:bCs/>
        </w:rPr>
      </w:pPr>
      <w:r w:rsidRPr="00705D4A">
        <w:rPr>
          <w:rFonts w:cstheme="minorHAnsi"/>
          <w:bCs/>
        </w:rPr>
        <w:tab/>
      </w:r>
      <w:r w:rsidRPr="00705D4A">
        <w:rPr>
          <w:rFonts w:cstheme="minorHAnsi"/>
          <w:b/>
          <w:bCs/>
        </w:rPr>
        <w:t>If Yes</w:t>
      </w:r>
      <w:r w:rsidRPr="00705D4A">
        <w:rPr>
          <w:rFonts w:cstheme="minorHAnsi"/>
          <w:bCs/>
        </w:rPr>
        <w:t xml:space="preserve">, </w:t>
      </w:r>
      <w:r w:rsidR="00D20389" w:rsidRPr="00705D4A">
        <w:rPr>
          <w:rFonts w:cstheme="minorHAnsi"/>
          <w:bCs/>
        </w:rPr>
        <w:t>Please e</w:t>
      </w:r>
      <w:r w:rsidRPr="00705D4A">
        <w:rPr>
          <w:rFonts w:cstheme="minorHAnsi"/>
          <w:bCs/>
        </w:rPr>
        <w:t>xplain</w:t>
      </w:r>
      <w:r w:rsidR="00F3330F" w:rsidRPr="00705D4A">
        <w:rPr>
          <w:rFonts w:cstheme="minorHAnsi"/>
          <w:bCs/>
        </w:rPr>
        <w:t xml:space="preserve"> </w:t>
      </w:r>
    </w:p>
    <w:p w:rsidR="009A55C8" w:rsidRPr="00705D4A" w:rsidRDefault="0096309C" w:rsidP="003C0402">
      <w:pPr>
        <w:rPr>
          <w:rFonts w:cstheme="minorHAnsi"/>
          <w:u w:val="single"/>
        </w:rPr>
      </w:pPr>
      <w:r w:rsidRPr="00705D4A">
        <w:rPr>
          <w:rFonts w:cstheme="minorHAnsi"/>
        </w:rPr>
        <w:t>4</w:t>
      </w:r>
      <w:r w:rsidR="004B3F47" w:rsidRPr="00705D4A">
        <w:rPr>
          <w:rFonts w:cstheme="minorHAnsi"/>
        </w:rPr>
        <w:t xml:space="preserve">. </w:t>
      </w:r>
      <w:r w:rsidR="008276D5" w:rsidRPr="00705D4A">
        <w:rPr>
          <w:rFonts w:cstheme="minorHAnsi"/>
        </w:rPr>
        <w:t xml:space="preserve"> </w:t>
      </w:r>
      <w:r w:rsidR="004B3F47" w:rsidRPr="00705D4A">
        <w:rPr>
          <w:rFonts w:cstheme="minorHAnsi"/>
          <w:bCs/>
        </w:rPr>
        <w:t xml:space="preserve">Is there a possibility that any of the research participants will be wards of the State or any other agency or institution? </w:t>
      </w:r>
      <w:r w:rsidR="006D23D1" w:rsidRPr="00705D4A">
        <w:rPr>
          <w:rFonts w:cstheme="minorHAnsi"/>
          <w:u w:val="single"/>
        </w:rPr>
        <w:t xml:space="preserve"> </w:t>
      </w:r>
    </w:p>
    <w:p w:rsidR="00420CB9" w:rsidRPr="00705D4A" w:rsidRDefault="00420CB9">
      <w:pPr>
        <w:rPr>
          <w:rFonts w:cstheme="minorHAnsi"/>
          <w:bCs/>
        </w:rPr>
      </w:pPr>
      <w:r w:rsidRPr="00705D4A">
        <w:rPr>
          <w:rFonts w:cstheme="minorHAnsi"/>
          <w:bCs/>
        </w:rPr>
        <w:br w:type="page"/>
      </w:r>
    </w:p>
    <w:p w:rsidR="003C0402" w:rsidRPr="00705D4A" w:rsidRDefault="003C0402" w:rsidP="003C0402">
      <w:pPr>
        <w:rPr>
          <w:rFonts w:cstheme="minorHAnsi"/>
        </w:rPr>
      </w:pPr>
      <w:bookmarkStart w:id="20" w:name="AppendixD"/>
      <w:bookmarkEnd w:id="20"/>
      <w:r w:rsidRPr="00705D4A">
        <w:rPr>
          <w:rFonts w:cstheme="minorHAnsi"/>
          <w:highlight w:val="yellow"/>
        </w:rPr>
        <w:lastRenderedPageBreak/>
        <w:t>APPENDIX – D (Prisoners)</w:t>
      </w:r>
    </w:p>
    <w:p w:rsidR="003C0402" w:rsidRPr="00705D4A" w:rsidRDefault="003C0402" w:rsidP="003C0402">
      <w:pPr>
        <w:rPr>
          <w:rFonts w:cstheme="minorHAnsi"/>
          <w:b/>
        </w:rPr>
      </w:pPr>
      <w:r w:rsidRPr="00705D4A">
        <w:rPr>
          <w:rFonts w:cstheme="minorHAnsi"/>
          <w:b/>
        </w:rPr>
        <w:t>Prisoners</w:t>
      </w:r>
    </w:p>
    <w:p w:rsidR="003C0402" w:rsidRPr="00705D4A" w:rsidRDefault="003C0402" w:rsidP="003C0402">
      <w:pPr>
        <w:rPr>
          <w:rFonts w:cstheme="minorHAnsi"/>
        </w:rPr>
      </w:pPr>
      <w:r w:rsidRPr="00705D4A">
        <w:rPr>
          <w:rFonts w:cstheme="minorHAnsi"/>
        </w:rPr>
        <w:t xml:space="preserve">1. Indicate the </w:t>
      </w:r>
      <w:proofErr w:type="gramStart"/>
      <w:r w:rsidRPr="00705D4A">
        <w:rPr>
          <w:rFonts w:cstheme="minorHAnsi"/>
        </w:rPr>
        <w:t>category(</w:t>
      </w:r>
      <w:proofErr w:type="spellStart"/>
      <w:proofErr w:type="gramEnd"/>
      <w:r w:rsidRPr="00705D4A">
        <w:rPr>
          <w:rFonts w:cstheme="minorHAnsi"/>
        </w:rPr>
        <w:t>ies</w:t>
      </w:r>
      <w:proofErr w:type="spellEnd"/>
      <w:r w:rsidRPr="00705D4A">
        <w:rPr>
          <w:rFonts w:cstheme="minorHAnsi"/>
        </w:rPr>
        <w:t>) that best describes the involvement of prisoners in the research:</w:t>
      </w:r>
      <w:r w:rsidR="00625EF8" w:rsidRPr="00705D4A">
        <w:rPr>
          <w:rFonts w:cstheme="minorHAnsi"/>
        </w:rPr>
        <w:t xml:space="preserve"> </w:t>
      </w:r>
    </w:p>
    <w:p w:rsidR="002D5F92" w:rsidRPr="00705D4A" w:rsidRDefault="003C0402" w:rsidP="003C0402">
      <w:pPr>
        <w:rPr>
          <w:rFonts w:cstheme="minorHAnsi"/>
          <w:bCs/>
        </w:rPr>
      </w:pPr>
      <w:r w:rsidRPr="00705D4A">
        <w:rPr>
          <w:rFonts w:cstheme="minorHAnsi"/>
        </w:rPr>
        <w:tab/>
        <w:t xml:space="preserve">a. </w:t>
      </w:r>
      <w:r w:rsidRPr="00705D4A">
        <w:rPr>
          <w:rFonts w:cstheme="minorHAnsi"/>
          <w:bCs/>
        </w:rPr>
        <w:t>This research will examine the possible causes, effects, or processes of incarceration and/or criminal behavior, provided the study presents no more than minimal risk or inconvenience to the participants.</w:t>
      </w:r>
    </w:p>
    <w:p w:rsidR="003C0402" w:rsidRPr="00705D4A" w:rsidRDefault="003C0402" w:rsidP="003C0402">
      <w:pPr>
        <w:rPr>
          <w:rFonts w:cstheme="minorHAnsi"/>
          <w:bCs/>
        </w:rPr>
      </w:pPr>
      <w:r w:rsidRPr="00705D4A">
        <w:rPr>
          <w:rFonts w:cstheme="minorHAnsi"/>
        </w:rPr>
        <w:tab/>
        <w:t xml:space="preserve">b. </w:t>
      </w:r>
      <w:r w:rsidRPr="00705D4A">
        <w:rPr>
          <w:rFonts w:cstheme="minorHAnsi"/>
          <w:bCs/>
        </w:rPr>
        <w:t>This research will examine prisons as institutional structures or prisoners as incarcerated persons, provided the study presents no more than minimal risk or inconvenience to the participants.</w:t>
      </w:r>
    </w:p>
    <w:p w:rsidR="003C0402" w:rsidRPr="00705D4A" w:rsidRDefault="003C0402" w:rsidP="003C0402">
      <w:pPr>
        <w:rPr>
          <w:rFonts w:cstheme="minorHAnsi"/>
          <w:bCs/>
        </w:rPr>
      </w:pPr>
      <w:r w:rsidRPr="00705D4A">
        <w:rPr>
          <w:rFonts w:cstheme="minorHAnsi"/>
        </w:rPr>
        <w:tab/>
        <w:t xml:space="preserve">c. </w:t>
      </w:r>
      <w:r w:rsidRPr="00705D4A">
        <w:rPr>
          <w:rFonts w:cstheme="minorHAnsi"/>
          <w:bCs/>
        </w:rPr>
        <w:t>This research will examine a condition(s) particularly affecting prisoners as a class of people (for example, vaccine trials and other research on hepatitis which is much more prevalent in prisons than elsewhere; and research on social and psychological problems such as alcoholism, drug addiction, and sexual assaults).</w:t>
      </w:r>
    </w:p>
    <w:p w:rsidR="003C0402" w:rsidRPr="00705D4A" w:rsidRDefault="003C0402" w:rsidP="003C0402">
      <w:pPr>
        <w:rPr>
          <w:rFonts w:cstheme="minorHAnsi"/>
          <w:bCs/>
        </w:rPr>
      </w:pPr>
      <w:r w:rsidRPr="00705D4A">
        <w:rPr>
          <w:rFonts w:cstheme="minorHAnsi"/>
          <w:bCs/>
        </w:rPr>
        <w:tab/>
        <w:t>d. This research will examine practices, both innovative and accepted, which have the intent and reasonable probability of improving the health or well-being of the participant.</w:t>
      </w:r>
    </w:p>
    <w:p w:rsidR="003C0402" w:rsidRPr="00705D4A" w:rsidRDefault="003C0402" w:rsidP="003C0402">
      <w:pPr>
        <w:rPr>
          <w:rFonts w:cstheme="minorHAnsi"/>
          <w:bCs/>
        </w:rPr>
      </w:pPr>
      <w:r w:rsidRPr="00705D4A">
        <w:rPr>
          <w:rFonts w:cstheme="minorHAnsi"/>
          <w:bCs/>
        </w:rPr>
        <w:tab/>
        <w:t>e. This research is an epidemiologic study (1) to describe the prevalence or incidence of a disease by identifying all cases, or (2) to examine potential risk factor associations for a disease, provided the study presents no more than minimal risk or inconvenience to the participants and prisoners are not a particular focus of the research.</w:t>
      </w:r>
    </w:p>
    <w:p w:rsidR="003C0402" w:rsidRPr="00705D4A" w:rsidRDefault="003C0402" w:rsidP="003C0402">
      <w:pPr>
        <w:rPr>
          <w:rFonts w:cstheme="minorHAnsi"/>
          <w:bCs/>
        </w:rPr>
      </w:pPr>
    </w:p>
    <w:p w:rsidR="00566542" w:rsidRPr="00705D4A" w:rsidRDefault="0032560B" w:rsidP="00566542">
      <w:pPr>
        <w:rPr>
          <w:rFonts w:cstheme="minorHAnsi"/>
        </w:rPr>
      </w:pPr>
      <w:r w:rsidRPr="00705D4A">
        <w:rPr>
          <w:rFonts w:cstheme="minorHAnsi"/>
          <w:bCs/>
        </w:rPr>
        <w:t xml:space="preserve">2. </w:t>
      </w:r>
      <w:r w:rsidR="003C0402" w:rsidRPr="00705D4A">
        <w:rPr>
          <w:rFonts w:cstheme="minorHAnsi"/>
          <w:bCs/>
        </w:rPr>
        <w:t>Provide the name, type of facility and location of each local, state, or federal facility to be used.</w:t>
      </w:r>
      <w:r w:rsidR="00702EC5" w:rsidRPr="00705D4A">
        <w:rPr>
          <w:rFonts w:cstheme="minorHAnsi"/>
          <w:bCs/>
        </w:rPr>
        <w:t xml:space="preserve"> </w:t>
      </w:r>
    </w:p>
    <w:p w:rsidR="003C0402" w:rsidRPr="00705D4A" w:rsidRDefault="0032560B" w:rsidP="0032560B">
      <w:pPr>
        <w:rPr>
          <w:rFonts w:cstheme="minorHAnsi"/>
          <w:bCs/>
        </w:rPr>
      </w:pPr>
      <w:r w:rsidRPr="00705D4A">
        <w:rPr>
          <w:rFonts w:cstheme="minorHAnsi"/>
          <w:bCs/>
        </w:rPr>
        <w:t xml:space="preserve">3. </w:t>
      </w:r>
      <w:r w:rsidR="003C0402" w:rsidRPr="00705D4A">
        <w:rPr>
          <w:rFonts w:cstheme="minorHAnsi"/>
          <w:bCs/>
        </w:rPr>
        <w:t xml:space="preserve">Describe the possible advantages to participating prisoners (i.e., compared to the general living conditions, medical care, quality of food, amenities, and opportunity for earnings in the prison).  </w:t>
      </w:r>
    </w:p>
    <w:p w:rsidR="003C0402" w:rsidRPr="00705D4A" w:rsidRDefault="0032560B" w:rsidP="0032560B">
      <w:pPr>
        <w:rPr>
          <w:rFonts w:cstheme="minorHAnsi"/>
          <w:bCs/>
        </w:rPr>
      </w:pPr>
      <w:r w:rsidRPr="00705D4A">
        <w:rPr>
          <w:rFonts w:cstheme="minorHAnsi"/>
          <w:bCs/>
        </w:rPr>
        <w:t xml:space="preserve">4. </w:t>
      </w:r>
      <w:r w:rsidR="003C0402" w:rsidRPr="00705D4A">
        <w:rPr>
          <w:rFonts w:cstheme="minorHAnsi"/>
          <w:bCs/>
        </w:rPr>
        <w:t>Describe any additional steps that will be taken to avoid undue influence (i.e., considering the limited choice environment of the prison).</w:t>
      </w:r>
      <w:r w:rsidR="006E5619">
        <w:rPr>
          <w:rFonts w:cstheme="minorHAnsi"/>
          <w:bCs/>
          <w:highlight w:val="yellow"/>
        </w:rPr>
        <w:t xml:space="preserve"> </w:t>
      </w:r>
    </w:p>
    <w:p w:rsidR="003C0402" w:rsidRPr="00705D4A" w:rsidRDefault="0032560B" w:rsidP="0032560B">
      <w:pPr>
        <w:rPr>
          <w:rFonts w:cstheme="minorHAnsi"/>
          <w:bCs/>
        </w:rPr>
      </w:pPr>
      <w:r w:rsidRPr="00705D4A">
        <w:rPr>
          <w:rFonts w:cstheme="minorHAnsi"/>
          <w:bCs/>
        </w:rPr>
        <w:t xml:space="preserve">5. </w:t>
      </w:r>
      <w:r w:rsidR="003C0402" w:rsidRPr="00705D4A">
        <w:rPr>
          <w:rFonts w:cstheme="minorHAnsi"/>
          <w:bCs/>
        </w:rPr>
        <w:t>Explain how the risks involved in the research are similar to risks that would be accepted by non-prisoner volunteers.</w:t>
      </w:r>
      <w:r w:rsidR="006E5619">
        <w:rPr>
          <w:rFonts w:cstheme="minorHAnsi"/>
          <w:bCs/>
          <w:highlight w:val="yellow"/>
        </w:rPr>
        <w:t xml:space="preserve"> </w:t>
      </w:r>
    </w:p>
    <w:p w:rsidR="003C0402" w:rsidRPr="00705D4A" w:rsidRDefault="0032560B" w:rsidP="0032560B">
      <w:pPr>
        <w:rPr>
          <w:rFonts w:cstheme="minorHAnsi"/>
          <w:bCs/>
        </w:rPr>
      </w:pPr>
      <w:r w:rsidRPr="00705D4A">
        <w:rPr>
          <w:rFonts w:cstheme="minorHAnsi"/>
        </w:rPr>
        <w:t xml:space="preserve">6. </w:t>
      </w:r>
      <w:r w:rsidR="003C0402" w:rsidRPr="00705D4A">
        <w:rPr>
          <w:rFonts w:cstheme="minorHAnsi"/>
        </w:rPr>
        <w:t>Explain how prisoners will be selected for the study and/or assigned to treatment groups.</w:t>
      </w:r>
      <w:r w:rsidR="00CA2275" w:rsidRPr="00705D4A">
        <w:rPr>
          <w:rFonts w:cstheme="minorHAnsi"/>
          <w:bCs/>
          <w:highlight w:val="yellow"/>
        </w:rPr>
        <w:t xml:space="preserve"> </w:t>
      </w:r>
    </w:p>
    <w:p w:rsidR="003C0402" w:rsidRPr="00705D4A" w:rsidRDefault="003C0402" w:rsidP="0032560B">
      <w:pPr>
        <w:rPr>
          <w:rFonts w:cstheme="minorHAnsi"/>
          <w:bCs/>
          <w:color w:val="4F81BD" w:themeColor="accent1"/>
        </w:rPr>
      </w:pPr>
      <w:r w:rsidRPr="00705D4A">
        <w:rPr>
          <w:rFonts w:cstheme="minorHAnsi"/>
          <w:bCs/>
          <w:color w:val="4F81BD" w:themeColor="accent1"/>
        </w:rPr>
        <w:t>The selection of participants within the prison and procedures for assignment to various groups within the research (e.g., experimental vs. control groups) should be designed to be fair to all prisoners and immune from arbitrary intervention by prison authorities or prisoners.</w:t>
      </w:r>
    </w:p>
    <w:p w:rsidR="003C0402" w:rsidRPr="00705D4A" w:rsidRDefault="003C0402" w:rsidP="003C0402">
      <w:pPr>
        <w:pStyle w:val="Heading3"/>
        <w:spacing w:before="60" w:after="60"/>
        <w:ind w:right="72"/>
        <w:rPr>
          <w:rFonts w:asciiTheme="minorHAnsi" w:hAnsiTheme="minorHAnsi" w:cstheme="minorHAnsi"/>
          <w:b w:val="0"/>
          <w:bCs/>
          <w:sz w:val="22"/>
          <w:szCs w:val="22"/>
        </w:rPr>
      </w:pPr>
      <w:r w:rsidRPr="00705D4A">
        <w:rPr>
          <w:rFonts w:asciiTheme="minorHAnsi" w:hAnsiTheme="minorHAnsi" w:cstheme="minorHAnsi"/>
          <w:sz w:val="22"/>
          <w:szCs w:val="22"/>
        </w:rPr>
        <w:lastRenderedPageBreak/>
        <w:t xml:space="preserve">7.  </w:t>
      </w:r>
      <w:r w:rsidRPr="00705D4A">
        <w:rPr>
          <w:rFonts w:asciiTheme="minorHAnsi" w:hAnsiTheme="minorHAnsi" w:cstheme="minorHAnsi"/>
          <w:b w:val="0"/>
          <w:bCs/>
          <w:sz w:val="22"/>
          <w:szCs w:val="22"/>
        </w:rPr>
        <w:t>Describe safeguards in place to provide assurances that parole boards will not take into account a prisoner's participation in the research when making decisions regarding parole.</w:t>
      </w:r>
    </w:p>
    <w:p w:rsidR="003C0402" w:rsidRPr="00705D4A" w:rsidRDefault="003C0402" w:rsidP="003C0402">
      <w:pPr>
        <w:rPr>
          <w:rFonts w:cstheme="minorHAnsi"/>
          <w:bCs/>
        </w:rPr>
      </w:pPr>
      <w:r w:rsidRPr="00705D4A">
        <w:rPr>
          <w:rFonts w:cstheme="minorHAnsi"/>
          <w:bCs/>
          <w:color w:val="4F81BD" w:themeColor="accent1"/>
        </w:rPr>
        <w:t>Prisoners must be clearly informed in advance that participation in the research will have no effect on their parole.</w:t>
      </w:r>
    </w:p>
    <w:p w:rsidR="003C0402" w:rsidRPr="00705D4A" w:rsidRDefault="003C0402" w:rsidP="003C0402">
      <w:pPr>
        <w:pStyle w:val="Heading3"/>
        <w:spacing w:before="60" w:after="60"/>
        <w:ind w:right="72"/>
        <w:rPr>
          <w:rFonts w:asciiTheme="minorHAnsi" w:hAnsiTheme="minorHAnsi" w:cstheme="minorHAnsi"/>
          <w:b w:val="0"/>
          <w:bCs/>
          <w:sz w:val="22"/>
          <w:szCs w:val="22"/>
        </w:rPr>
      </w:pPr>
      <w:r w:rsidRPr="00705D4A">
        <w:rPr>
          <w:rFonts w:asciiTheme="minorHAnsi" w:hAnsiTheme="minorHAnsi" w:cstheme="minorHAnsi"/>
          <w:b w:val="0"/>
          <w:bCs/>
          <w:sz w:val="22"/>
          <w:szCs w:val="22"/>
        </w:rPr>
        <w:t>8. Describe follow-up examinations or care of participants to be provided after their participation has ended (including frequency and duration they will be available), as applicable, taking into account the varying lengths of individual prisoners’ sentences.</w:t>
      </w:r>
      <w:r w:rsidR="00891B7F" w:rsidRPr="00705D4A">
        <w:rPr>
          <w:rFonts w:asciiTheme="minorHAnsi" w:hAnsiTheme="minorHAnsi" w:cstheme="minorHAnsi"/>
          <w:b w:val="0"/>
          <w:bCs/>
          <w:sz w:val="22"/>
          <w:szCs w:val="22"/>
        </w:rPr>
        <w:t xml:space="preserve"> </w:t>
      </w:r>
    </w:p>
    <w:p w:rsidR="00166A99" w:rsidRPr="00705D4A" w:rsidRDefault="00166A99" w:rsidP="00166A99">
      <w:pPr>
        <w:rPr>
          <w:rFonts w:cstheme="minorHAnsi"/>
          <w:lang w:eastAsia="en-US"/>
        </w:rPr>
      </w:pPr>
    </w:p>
    <w:p w:rsidR="00420CB9" w:rsidRPr="00705D4A" w:rsidRDefault="00420CB9">
      <w:pPr>
        <w:rPr>
          <w:rFonts w:cstheme="minorHAnsi"/>
        </w:rPr>
      </w:pPr>
      <w:r w:rsidRPr="00705D4A">
        <w:rPr>
          <w:rFonts w:cstheme="minorHAnsi"/>
        </w:rPr>
        <w:br w:type="page"/>
      </w:r>
    </w:p>
    <w:p w:rsidR="00C14425" w:rsidRPr="00705D4A" w:rsidRDefault="003119EB" w:rsidP="00C14425">
      <w:pPr>
        <w:rPr>
          <w:rFonts w:cstheme="minorHAnsi"/>
        </w:rPr>
      </w:pPr>
      <w:bookmarkStart w:id="21" w:name="AppendixE"/>
      <w:bookmarkEnd w:id="21"/>
      <w:r w:rsidRPr="00705D4A">
        <w:rPr>
          <w:rFonts w:cstheme="minorHAnsi"/>
          <w:highlight w:val="yellow"/>
        </w:rPr>
        <w:lastRenderedPageBreak/>
        <w:t>APPENDIX – E (Non-English Speaking)</w:t>
      </w:r>
    </w:p>
    <w:p w:rsidR="009A55C8" w:rsidRPr="00705D4A" w:rsidRDefault="005D7CC1" w:rsidP="005D7CC1">
      <w:pPr>
        <w:rPr>
          <w:rFonts w:cstheme="minorHAnsi"/>
        </w:rPr>
      </w:pPr>
      <w:r w:rsidRPr="00705D4A">
        <w:rPr>
          <w:rFonts w:cstheme="minorHAnsi"/>
        </w:rPr>
        <w:t xml:space="preserve">1. </w:t>
      </w:r>
      <w:r w:rsidR="009A55C8" w:rsidRPr="00705D4A">
        <w:rPr>
          <w:rFonts w:cstheme="minorHAnsi"/>
        </w:rPr>
        <w:t xml:space="preserve">Which language(s) other than English will </w:t>
      </w:r>
      <w:r w:rsidR="00727FA1" w:rsidRPr="00705D4A">
        <w:rPr>
          <w:rFonts w:cstheme="minorHAnsi"/>
        </w:rPr>
        <w:t xml:space="preserve">be spoken by </w:t>
      </w:r>
      <w:r w:rsidR="009A55C8" w:rsidRPr="00705D4A">
        <w:rPr>
          <w:rFonts w:cstheme="minorHAnsi"/>
        </w:rPr>
        <w:t xml:space="preserve">study </w:t>
      </w:r>
      <w:r w:rsidR="0096309C" w:rsidRPr="00705D4A">
        <w:rPr>
          <w:rFonts w:cstheme="minorHAnsi"/>
        </w:rPr>
        <w:t>participants</w:t>
      </w:r>
      <w:r w:rsidR="009A55C8" w:rsidRPr="00705D4A">
        <w:rPr>
          <w:rFonts w:cstheme="minorHAnsi"/>
        </w:rPr>
        <w:t>?</w:t>
      </w:r>
      <w:r w:rsidR="00394B4C" w:rsidRPr="00705D4A">
        <w:rPr>
          <w:rFonts w:cstheme="minorHAnsi"/>
        </w:rPr>
        <w:t xml:space="preserve"> </w:t>
      </w:r>
    </w:p>
    <w:p w:rsidR="009A55C8" w:rsidRPr="00705D4A" w:rsidRDefault="009A55C8" w:rsidP="00BE2D50">
      <w:pPr>
        <w:pStyle w:val="ListParagraph"/>
        <w:numPr>
          <w:ilvl w:val="0"/>
          <w:numId w:val="2"/>
        </w:numPr>
        <w:rPr>
          <w:rFonts w:cstheme="minorHAnsi"/>
        </w:rPr>
      </w:pPr>
      <w:r w:rsidRPr="00705D4A">
        <w:rPr>
          <w:rFonts w:cstheme="minorHAnsi"/>
        </w:rPr>
        <w:t>Spanish</w:t>
      </w:r>
    </w:p>
    <w:p w:rsidR="009A55C8" w:rsidRPr="00705D4A" w:rsidRDefault="009A55C8" w:rsidP="00BE2D50">
      <w:pPr>
        <w:pStyle w:val="ListParagraph"/>
        <w:numPr>
          <w:ilvl w:val="0"/>
          <w:numId w:val="2"/>
        </w:numPr>
        <w:rPr>
          <w:rFonts w:cstheme="minorHAnsi"/>
        </w:rPr>
      </w:pPr>
      <w:r w:rsidRPr="00705D4A">
        <w:rPr>
          <w:rFonts w:cstheme="minorHAnsi"/>
        </w:rPr>
        <w:t>Arabic</w:t>
      </w:r>
    </w:p>
    <w:p w:rsidR="009A55C8" w:rsidRPr="00705D4A" w:rsidRDefault="009A55C8" w:rsidP="00BE2D50">
      <w:pPr>
        <w:pStyle w:val="ListParagraph"/>
        <w:numPr>
          <w:ilvl w:val="0"/>
          <w:numId w:val="2"/>
        </w:numPr>
        <w:rPr>
          <w:rFonts w:cstheme="minorHAnsi"/>
        </w:rPr>
      </w:pPr>
      <w:r w:rsidRPr="00705D4A">
        <w:rPr>
          <w:rFonts w:cstheme="minorHAnsi"/>
        </w:rPr>
        <w:t>German</w:t>
      </w:r>
    </w:p>
    <w:p w:rsidR="009A55C8" w:rsidRPr="00705D4A" w:rsidRDefault="009A55C8" w:rsidP="00BE2D50">
      <w:pPr>
        <w:pStyle w:val="ListParagraph"/>
        <w:numPr>
          <w:ilvl w:val="0"/>
          <w:numId w:val="2"/>
        </w:numPr>
        <w:rPr>
          <w:rFonts w:cstheme="minorHAnsi"/>
        </w:rPr>
      </w:pPr>
      <w:r w:rsidRPr="00705D4A">
        <w:rPr>
          <w:rFonts w:cstheme="minorHAnsi"/>
        </w:rPr>
        <w:t>Chinese</w:t>
      </w:r>
    </w:p>
    <w:p w:rsidR="009A55C8" w:rsidRPr="00705D4A" w:rsidRDefault="009A55C8" w:rsidP="00BE2D50">
      <w:pPr>
        <w:pStyle w:val="ListParagraph"/>
        <w:numPr>
          <w:ilvl w:val="0"/>
          <w:numId w:val="2"/>
        </w:numPr>
        <w:rPr>
          <w:rFonts w:cstheme="minorHAnsi"/>
        </w:rPr>
      </w:pPr>
      <w:r w:rsidRPr="00705D4A">
        <w:rPr>
          <w:rFonts w:cstheme="minorHAnsi"/>
        </w:rPr>
        <w:t>Russian</w:t>
      </w:r>
    </w:p>
    <w:p w:rsidR="009A55C8" w:rsidRPr="00705D4A" w:rsidRDefault="009A55C8" w:rsidP="00BE2D50">
      <w:pPr>
        <w:pStyle w:val="ListParagraph"/>
        <w:numPr>
          <w:ilvl w:val="0"/>
          <w:numId w:val="2"/>
        </w:numPr>
        <w:rPr>
          <w:rFonts w:cstheme="minorHAnsi"/>
        </w:rPr>
      </w:pPr>
      <w:r w:rsidRPr="00705D4A">
        <w:rPr>
          <w:rFonts w:cstheme="minorHAnsi"/>
        </w:rPr>
        <w:t>French</w:t>
      </w:r>
    </w:p>
    <w:p w:rsidR="009A55C8" w:rsidRPr="00705D4A" w:rsidRDefault="009A55C8" w:rsidP="00BE2D50">
      <w:pPr>
        <w:pStyle w:val="ListParagraph"/>
        <w:numPr>
          <w:ilvl w:val="0"/>
          <w:numId w:val="2"/>
        </w:numPr>
        <w:rPr>
          <w:rFonts w:cstheme="minorHAnsi"/>
        </w:rPr>
      </w:pPr>
      <w:r w:rsidRPr="00705D4A">
        <w:rPr>
          <w:rFonts w:cstheme="minorHAnsi"/>
        </w:rPr>
        <w:t>Hindi</w:t>
      </w:r>
    </w:p>
    <w:p w:rsidR="009A55C8" w:rsidRPr="00705D4A" w:rsidRDefault="009A55C8" w:rsidP="00BE2D50">
      <w:pPr>
        <w:pStyle w:val="ListParagraph"/>
        <w:numPr>
          <w:ilvl w:val="0"/>
          <w:numId w:val="2"/>
        </w:numPr>
        <w:rPr>
          <w:rFonts w:cstheme="minorHAnsi"/>
        </w:rPr>
      </w:pPr>
      <w:r w:rsidRPr="00705D4A">
        <w:rPr>
          <w:rFonts w:cstheme="minorHAnsi"/>
        </w:rPr>
        <w:t>Japanese</w:t>
      </w:r>
    </w:p>
    <w:p w:rsidR="009A55C8" w:rsidRPr="00705D4A" w:rsidRDefault="009A55C8" w:rsidP="00BE2D50">
      <w:pPr>
        <w:pStyle w:val="ListParagraph"/>
        <w:numPr>
          <w:ilvl w:val="0"/>
          <w:numId w:val="2"/>
        </w:numPr>
        <w:rPr>
          <w:rFonts w:cstheme="minorHAnsi"/>
        </w:rPr>
      </w:pPr>
      <w:r w:rsidRPr="00705D4A">
        <w:rPr>
          <w:rFonts w:cstheme="minorHAnsi"/>
        </w:rPr>
        <w:t xml:space="preserve">Others </w:t>
      </w:r>
      <w:r w:rsidR="0075197C" w:rsidRPr="00705D4A">
        <w:rPr>
          <w:rFonts w:cstheme="minorHAnsi"/>
          <w:highlight w:val="yellow"/>
        </w:rPr>
        <w:t>[LIST-OTHER]</w:t>
      </w:r>
    </w:p>
    <w:p w:rsidR="00C864FA" w:rsidRPr="00705D4A" w:rsidRDefault="009A55C8" w:rsidP="00C864FA">
      <w:pPr>
        <w:rPr>
          <w:rFonts w:cstheme="minorHAnsi"/>
        </w:rPr>
      </w:pPr>
      <w:r w:rsidRPr="00705D4A">
        <w:rPr>
          <w:rFonts w:cstheme="minorHAnsi"/>
        </w:rPr>
        <w:t xml:space="preserve">2. </w:t>
      </w:r>
      <w:r w:rsidRPr="00705D4A">
        <w:rPr>
          <w:rFonts w:cstheme="minorHAnsi"/>
          <w:bCs/>
        </w:rPr>
        <w:t>List any investigator(s) and/or key personnel who are fluent in the language(s) of the participants.</w:t>
      </w:r>
      <w:r w:rsidR="00040DBD" w:rsidRPr="00705D4A">
        <w:rPr>
          <w:rFonts w:cstheme="minorHAnsi"/>
          <w:bCs/>
        </w:rPr>
        <w:t xml:space="preserve"> </w:t>
      </w:r>
      <w:bookmarkStart w:id="22" w:name="OLE_LINK88"/>
      <w:bookmarkStart w:id="23" w:name="OLE_LINK89"/>
    </w:p>
    <w:bookmarkEnd w:id="22"/>
    <w:bookmarkEnd w:id="23"/>
    <w:p w:rsidR="00040DBD" w:rsidRPr="00705D4A" w:rsidRDefault="00040DBD" w:rsidP="00865494">
      <w:pPr>
        <w:rPr>
          <w:rFonts w:cstheme="minorHAnsi"/>
          <w:bCs/>
        </w:rPr>
      </w:pPr>
      <w:r w:rsidRPr="00705D4A">
        <w:rPr>
          <w:rFonts w:cstheme="minorHAnsi"/>
        </w:rPr>
        <w:t xml:space="preserve">3. </w:t>
      </w:r>
      <w:r w:rsidRPr="00705D4A">
        <w:rPr>
          <w:rFonts w:cstheme="minorHAnsi"/>
          <w:bCs/>
        </w:rPr>
        <w:t xml:space="preserve">Describe the provisions in place to provide </w:t>
      </w:r>
      <w:r w:rsidR="00C359A9" w:rsidRPr="00705D4A">
        <w:rPr>
          <w:rFonts w:cstheme="minorHAnsi"/>
          <w:bCs/>
        </w:rPr>
        <w:t>interpretive</w:t>
      </w:r>
      <w:r w:rsidRPr="00705D4A">
        <w:rPr>
          <w:rFonts w:cstheme="minorHAnsi"/>
          <w:bCs/>
        </w:rPr>
        <w:t xml:space="preserve"> services during the participant recruitment and consent processes.</w:t>
      </w:r>
      <w:r w:rsidR="003A2780" w:rsidRPr="00705D4A">
        <w:rPr>
          <w:rFonts w:cstheme="minorHAnsi"/>
          <w:bCs/>
        </w:rPr>
        <w:t xml:space="preserve"> </w:t>
      </w:r>
    </w:p>
    <w:p w:rsidR="003F3765" w:rsidRPr="00705D4A" w:rsidRDefault="003F3765" w:rsidP="003F3765">
      <w:pPr>
        <w:ind w:left="720"/>
        <w:rPr>
          <w:rFonts w:cstheme="minorHAnsi"/>
          <w:color w:val="4F81BD" w:themeColor="accent1"/>
        </w:rPr>
      </w:pPr>
      <w:bookmarkStart w:id="24" w:name="OLE_LINK92"/>
      <w:bookmarkStart w:id="25" w:name="OLE_LINK93"/>
      <w:r w:rsidRPr="00705D4A">
        <w:rPr>
          <w:rFonts w:cstheme="minorHAnsi"/>
          <w:color w:val="4F81BD" w:themeColor="accent1"/>
        </w:rPr>
        <w:t xml:space="preserve">When a potential research subject expresses interest in participating in a study and is unable to speak or read English, they must be presented with a translated informed consent document unless the IRB has approved the use of a short form. </w:t>
      </w:r>
    </w:p>
    <w:p w:rsidR="003F3765" w:rsidRPr="00705D4A" w:rsidRDefault="003F3765" w:rsidP="003F3765">
      <w:pPr>
        <w:ind w:left="720"/>
        <w:rPr>
          <w:rFonts w:cstheme="minorHAnsi"/>
          <w:bCs/>
          <w:color w:val="4F81BD" w:themeColor="accent1"/>
        </w:rPr>
      </w:pPr>
      <w:r w:rsidRPr="00705D4A">
        <w:rPr>
          <w:rFonts w:cstheme="minorHAnsi"/>
          <w:color w:val="4F81BD" w:themeColor="accent1"/>
        </w:rPr>
        <w:t>The informed consent process is the same as for English speaking subjects; however, a qualified interpreter must be present to facilitate the consent conversation between the investigator and the potential subject prior to enrollment.</w:t>
      </w:r>
    </w:p>
    <w:bookmarkEnd w:id="24"/>
    <w:bookmarkEnd w:id="25"/>
    <w:p w:rsidR="002C43FB" w:rsidRPr="00705D4A" w:rsidRDefault="00040DBD" w:rsidP="002C43FB">
      <w:pPr>
        <w:rPr>
          <w:rFonts w:cstheme="minorHAnsi"/>
        </w:rPr>
      </w:pPr>
      <w:r w:rsidRPr="00705D4A">
        <w:rPr>
          <w:rFonts w:cstheme="minorHAnsi"/>
          <w:bCs/>
        </w:rPr>
        <w:t xml:space="preserve">4. Describe the provisions in place to provide </w:t>
      </w:r>
      <w:r w:rsidR="0078270C" w:rsidRPr="00705D4A">
        <w:rPr>
          <w:rFonts w:cstheme="minorHAnsi"/>
          <w:bCs/>
        </w:rPr>
        <w:t xml:space="preserve">interpretive </w:t>
      </w:r>
      <w:r w:rsidRPr="00705D4A">
        <w:rPr>
          <w:rFonts w:cstheme="minorHAnsi"/>
          <w:bCs/>
        </w:rPr>
        <w:t>services throughout the participants’ duration in the study.</w:t>
      </w:r>
      <w:r w:rsidR="00954E0C" w:rsidRPr="00705D4A">
        <w:rPr>
          <w:rFonts w:cstheme="minorHAnsi"/>
          <w:bCs/>
        </w:rPr>
        <w:t xml:space="preserve"> </w:t>
      </w:r>
    </w:p>
    <w:p w:rsidR="00040DBD" w:rsidRPr="00705D4A" w:rsidRDefault="00040DBD" w:rsidP="00865494">
      <w:pPr>
        <w:rPr>
          <w:rFonts w:cstheme="minorHAnsi"/>
          <w:bCs/>
        </w:rPr>
      </w:pPr>
      <w:r w:rsidRPr="00705D4A">
        <w:rPr>
          <w:rFonts w:cstheme="minorHAnsi"/>
          <w:bCs/>
        </w:rPr>
        <w:t>5. Describe the provisions in place to handle emergency contacts (i.e., questions, problems) from non-English speaking participants.</w:t>
      </w:r>
      <w:r w:rsidR="00954E0C" w:rsidRPr="00705D4A">
        <w:rPr>
          <w:rFonts w:cstheme="minorHAnsi"/>
          <w:bCs/>
        </w:rPr>
        <w:t xml:space="preserve"> </w:t>
      </w:r>
    </w:p>
    <w:p w:rsidR="00865494" w:rsidRPr="00705D4A" w:rsidRDefault="00865494" w:rsidP="00D62518">
      <w:pPr>
        <w:rPr>
          <w:rFonts w:cstheme="minorHAnsi"/>
        </w:rPr>
      </w:pPr>
    </w:p>
    <w:p w:rsidR="009A58D8" w:rsidRPr="00705D4A" w:rsidRDefault="009A58D8" w:rsidP="00D62518">
      <w:pPr>
        <w:rPr>
          <w:rFonts w:cstheme="minorHAnsi"/>
        </w:rPr>
      </w:pPr>
    </w:p>
    <w:p w:rsidR="000B5B53" w:rsidRPr="00705D4A" w:rsidRDefault="000B5B53">
      <w:pPr>
        <w:rPr>
          <w:rFonts w:cstheme="minorHAnsi"/>
        </w:rPr>
      </w:pPr>
      <w:r w:rsidRPr="00705D4A">
        <w:rPr>
          <w:rFonts w:cstheme="minorHAnsi"/>
        </w:rPr>
        <w:br w:type="page"/>
      </w:r>
    </w:p>
    <w:p w:rsidR="00C95568" w:rsidRPr="00705D4A" w:rsidRDefault="00C95568" w:rsidP="00D62518">
      <w:pPr>
        <w:rPr>
          <w:rFonts w:cstheme="minorHAnsi"/>
        </w:rPr>
      </w:pPr>
      <w:bookmarkStart w:id="26" w:name="AppendixF"/>
      <w:bookmarkEnd w:id="26"/>
      <w:r w:rsidRPr="00705D4A">
        <w:rPr>
          <w:rFonts w:cstheme="minorHAnsi"/>
          <w:highlight w:val="yellow"/>
        </w:rPr>
        <w:lastRenderedPageBreak/>
        <w:t>APPENDIX – F (Cognitively Impaired)</w:t>
      </w:r>
    </w:p>
    <w:p w:rsidR="00096772" w:rsidRPr="00705D4A" w:rsidRDefault="003C2784" w:rsidP="00096772">
      <w:pPr>
        <w:rPr>
          <w:rFonts w:cstheme="minorHAnsi"/>
        </w:rPr>
      </w:pPr>
      <w:r w:rsidRPr="00705D4A">
        <w:rPr>
          <w:rFonts w:cstheme="minorHAnsi"/>
        </w:rPr>
        <w:t>1. Describe the expected range of participant impairment.  Explain how, and by whom, the capacity to consent/assent will be determined.</w:t>
      </w:r>
      <w:r w:rsidR="008E6F3F" w:rsidRPr="00705D4A">
        <w:rPr>
          <w:rFonts w:cstheme="minorHAnsi"/>
        </w:rPr>
        <w:t xml:space="preserve"> </w:t>
      </w:r>
      <w:r w:rsidR="00096772" w:rsidRPr="00705D4A">
        <w:rPr>
          <w:rFonts w:cstheme="minorHAnsi"/>
        </w:rPr>
        <w:t xml:space="preserve"> </w:t>
      </w:r>
    </w:p>
    <w:p w:rsidR="00096772" w:rsidRPr="00705D4A" w:rsidRDefault="003C2784" w:rsidP="00096772">
      <w:pPr>
        <w:rPr>
          <w:rFonts w:cstheme="minorHAnsi"/>
        </w:rPr>
      </w:pPr>
      <w:r w:rsidRPr="00705D4A">
        <w:rPr>
          <w:rFonts w:cstheme="minorHAnsi"/>
        </w:rPr>
        <w:t>2. Indicate whether assent will be obtained and if so, describe the process.  If assent will not be obtained, explain.</w:t>
      </w:r>
      <w:r w:rsidR="008E6F3F" w:rsidRPr="00705D4A">
        <w:rPr>
          <w:rFonts w:cstheme="minorHAnsi"/>
        </w:rPr>
        <w:t xml:space="preserve"> </w:t>
      </w:r>
      <w:r w:rsidR="00096772" w:rsidRPr="00705D4A">
        <w:rPr>
          <w:rFonts w:cstheme="minorHAnsi"/>
        </w:rPr>
        <w:t xml:space="preserve"> </w:t>
      </w:r>
    </w:p>
    <w:p w:rsidR="00AA21FA" w:rsidRPr="00705D4A" w:rsidRDefault="003C2784" w:rsidP="00AA21FA">
      <w:pPr>
        <w:rPr>
          <w:rFonts w:cstheme="minorHAnsi"/>
        </w:rPr>
      </w:pPr>
      <w:r w:rsidRPr="00705D4A">
        <w:rPr>
          <w:rFonts w:cstheme="minorHAnsi"/>
        </w:rPr>
        <w:t>3. If capacity is expected to fluctuate during research participation, describe the process for ensuring ongoing consent.</w:t>
      </w:r>
      <w:r w:rsidR="00BB5C0C" w:rsidRPr="00705D4A">
        <w:rPr>
          <w:rFonts w:cstheme="minorHAnsi"/>
        </w:rPr>
        <w:t xml:space="preserve"> </w:t>
      </w:r>
    </w:p>
    <w:p w:rsidR="000469A6" w:rsidRPr="00705D4A" w:rsidRDefault="003C2784" w:rsidP="000469A6">
      <w:pPr>
        <w:rPr>
          <w:rFonts w:cstheme="minorHAnsi"/>
        </w:rPr>
      </w:pPr>
      <w:r w:rsidRPr="00705D4A">
        <w:rPr>
          <w:rFonts w:cstheme="minorHAnsi"/>
        </w:rPr>
        <w:t>4. Select the one category that best describes the research:</w:t>
      </w:r>
      <w:r w:rsidR="00795721" w:rsidRPr="00705D4A">
        <w:rPr>
          <w:rFonts w:cstheme="minorHAnsi"/>
        </w:rPr>
        <w:t xml:space="preserve"> </w:t>
      </w:r>
      <w:r w:rsidR="000469A6" w:rsidRPr="00705D4A">
        <w:rPr>
          <w:rFonts w:cstheme="minorHAnsi"/>
        </w:rPr>
        <w:t xml:space="preserve"> </w:t>
      </w:r>
    </w:p>
    <w:p w:rsidR="003C2784" w:rsidRPr="00705D4A" w:rsidRDefault="003C2784" w:rsidP="00D62518">
      <w:pPr>
        <w:rPr>
          <w:rFonts w:cstheme="minorHAnsi"/>
        </w:rPr>
      </w:pPr>
      <w:r w:rsidRPr="00705D4A">
        <w:rPr>
          <w:rFonts w:cstheme="minorHAnsi"/>
        </w:rPr>
        <w:tab/>
        <w:t>a. Minimal risk</w:t>
      </w:r>
    </w:p>
    <w:p w:rsidR="00FB3A84" w:rsidRPr="00705D4A" w:rsidRDefault="003C2784" w:rsidP="00D62518">
      <w:pPr>
        <w:rPr>
          <w:rFonts w:cstheme="minorHAnsi"/>
          <w:b/>
        </w:rPr>
      </w:pPr>
      <w:r w:rsidRPr="00705D4A">
        <w:rPr>
          <w:rFonts w:cstheme="minorHAnsi"/>
        </w:rPr>
        <w:tab/>
        <w:t xml:space="preserve">b. </w:t>
      </w:r>
      <w:bookmarkStart w:id="27" w:name="OLE_LINK176"/>
      <w:bookmarkStart w:id="28" w:name="OLE_LINK177"/>
      <w:bookmarkStart w:id="29" w:name="OLE_LINK174"/>
      <w:bookmarkStart w:id="30" w:name="OLE_LINK175"/>
      <w:r w:rsidRPr="00705D4A">
        <w:rPr>
          <w:rFonts w:cstheme="minorHAnsi"/>
        </w:rPr>
        <w:t xml:space="preserve">Greater than minimal risk </w:t>
      </w:r>
      <w:r w:rsidRPr="00705D4A">
        <w:rPr>
          <w:rFonts w:cstheme="minorHAnsi"/>
          <w:i/>
        </w:rPr>
        <w:t>with</w:t>
      </w:r>
      <w:r w:rsidRPr="00705D4A">
        <w:rPr>
          <w:rFonts w:cstheme="minorHAnsi"/>
        </w:rPr>
        <w:t xml:space="preserve"> the prospect of direct benefit </w:t>
      </w:r>
      <w:bookmarkEnd w:id="27"/>
      <w:bookmarkEnd w:id="28"/>
      <w:r w:rsidRPr="00705D4A">
        <w:rPr>
          <w:rFonts w:cstheme="minorHAnsi"/>
        </w:rPr>
        <w:t>for the individual</w:t>
      </w:r>
      <w:bookmarkEnd w:id="29"/>
      <w:bookmarkEnd w:id="30"/>
      <w:r w:rsidRPr="00705D4A">
        <w:rPr>
          <w:rFonts w:cstheme="minorHAnsi"/>
        </w:rPr>
        <w:tab/>
      </w:r>
      <w:r w:rsidRPr="00705D4A">
        <w:rPr>
          <w:rFonts w:cstheme="minorHAnsi"/>
        </w:rPr>
        <w:tab/>
      </w:r>
      <w:r w:rsidR="00FB3A84" w:rsidRPr="00705D4A">
        <w:rPr>
          <w:rFonts w:cstheme="minorHAnsi"/>
        </w:rPr>
        <w:tab/>
      </w:r>
      <w:r w:rsidR="00FB3A84" w:rsidRPr="00705D4A">
        <w:rPr>
          <w:rFonts w:cstheme="minorHAnsi"/>
        </w:rPr>
        <w:tab/>
      </w:r>
      <w:r w:rsidRPr="00705D4A">
        <w:rPr>
          <w:rFonts w:cstheme="minorHAnsi"/>
          <w:b/>
        </w:rPr>
        <w:t xml:space="preserve">If b, </w:t>
      </w:r>
    </w:p>
    <w:p w:rsidR="003C2784" w:rsidRPr="00705D4A" w:rsidRDefault="003C2784" w:rsidP="00FB3A84">
      <w:pPr>
        <w:ind w:left="720" w:firstLine="720"/>
        <w:rPr>
          <w:rFonts w:cstheme="minorHAnsi"/>
        </w:rPr>
      </w:pPr>
      <w:r w:rsidRPr="00705D4A">
        <w:rPr>
          <w:rFonts w:cstheme="minorHAnsi"/>
        </w:rPr>
        <w:t>Explain how anticipated benefits, compared to risks, are as favorable as the alternatives (e.g., other treatments).</w:t>
      </w:r>
      <w:r w:rsidR="00BD19BD" w:rsidRPr="00705D4A">
        <w:rPr>
          <w:rFonts w:cstheme="minorHAnsi"/>
        </w:rPr>
        <w:t xml:space="preserve"> </w:t>
      </w:r>
    </w:p>
    <w:p w:rsidR="00A4417A" w:rsidRPr="00705D4A" w:rsidRDefault="003C2784" w:rsidP="00A4417A">
      <w:pPr>
        <w:rPr>
          <w:rFonts w:cstheme="minorHAnsi"/>
        </w:rPr>
      </w:pPr>
      <w:r w:rsidRPr="00705D4A">
        <w:rPr>
          <w:rFonts w:cstheme="minorHAnsi"/>
        </w:rPr>
        <w:tab/>
        <w:t xml:space="preserve">c. Greater than minimal risk </w:t>
      </w:r>
      <w:r w:rsidRPr="00705D4A">
        <w:rPr>
          <w:rFonts w:cstheme="minorHAnsi"/>
          <w:i/>
        </w:rPr>
        <w:t>without</w:t>
      </w:r>
      <w:r w:rsidRPr="00705D4A">
        <w:rPr>
          <w:rFonts w:cstheme="minorHAnsi"/>
        </w:rPr>
        <w:t xml:space="preserve"> the prospect of direct benefit for the individual</w:t>
      </w:r>
    </w:p>
    <w:p w:rsidR="009E7E9F" w:rsidRPr="00705D4A" w:rsidRDefault="003C2784" w:rsidP="00BD19BD">
      <w:pPr>
        <w:rPr>
          <w:rFonts w:cstheme="minorHAnsi"/>
          <w:b/>
        </w:rPr>
      </w:pPr>
      <w:r w:rsidRPr="00705D4A">
        <w:rPr>
          <w:rFonts w:cstheme="minorHAnsi"/>
        </w:rPr>
        <w:tab/>
      </w:r>
      <w:r w:rsidRPr="00705D4A">
        <w:rPr>
          <w:rFonts w:cstheme="minorHAnsi"/>
        </w:rPr>
        <w:tab/>
      </w:r>
      <w:r w:rsidRPr="00705D4A">
        <w:rPr>
          <w:rFonts w:cstheme="minorHAnsi"/>
          <w:b/>
        </w:rPr>
        <w:t xml:space="preserve">If c, </w:t>
      </w:r>
    </w:p>
    <w:p w:rsidR="00BD19BD" w:rsidRPr="00705D4A" w:rsidRDefault="009E7E9F" w:rsidP="009E7E9F">
      <w:pPr>
        <w:ind w:left="720" w:firstLine="720"/>
        <w:rPr>
          <w:rFonts w:cstheme="minorHAnsi"/>
        </w:rPr>
      </w:pPr>
      <w:r w:rsidRPr="00705D4A">
        <w:rPr>
          <w:rFonts w:cstheme="minorHAnsi"/>
        </w:rPr>
        <w:t>E</w:t>
      </w:r>
      <w:r w:rsidR="00C029DF" w:rsidRPr="00705D4A">
        <w:rPr>
          <w:rFonts w:cstheme="minorHAnsi"/>
        </w:rPr>
        <w:t>xplain</w:t>
      </w:r>
      <w:r w:rsidR="003C2784" w:rsidRPr="00705D4A">
        <w:rPr>
          <w:rFonts w:cstheme="minorHAnsi"/>
        </w:rPr>
        <w:t xml:space="preserve"> how the risk presents only a minor increase over minimal risk.</w:t>
      </w:r>
      <w:r w:rsidR="00BD19BD" w:rsidRPr="00705D4A">
        <w:rPr>
          <w:rFonts w:cstheme="minorHAnsi"/>
        </w:rPr>
        <w:t xml:space="preserve"> </w:t>
      </w:r>
    </w:p>
    <w:p w:rsidR="003C2784" w:rsidRPr="00705D4A" w:rsidRDefault="003C2784" w:rsidP="00D62518">
      <w:pPr>
        <w:rPr>
          <w:rFonts w:cstheme="minorHAnsi"/>
        </w:rPr>
      </w:pPr>
    </w:p>
    <w:p w:rsidR="009A58D8" w:rsidRPr="00705D4A" w:rsidRDefault="009A58D8" w:rsidP="00D62518">
      <w:pPr>
        <w:rPr>
          <w:rFonts w:cstheme="minorHAnsi"/>
        </w:rPr>
      </w:pPr>
    </w:p>
    <w:p w:rsidR="009A58D8" w:rsidRPr="00705D4A" w:rsidRDefault="009A58D8" w:rsidP="00D62518">
      <w:pPr>
        <w:rPr>
          <w:rFonts w:cstheme="minorHAnsi"/>
        </w:rPr>
      </w:pPr>
    </w:p>
    <w:p w:rsidR="009A58D8" w:rsidRPr="00705D4A" w:rsidRDefault="009A58D8" w:rsidP="00D62518">
      <w:pPr>
        <w:rPr>
          <w:rFonts w:cstheme="minorHAnsi"/>
        </w:rPr>
      </w:pPr>
    </w:p>
    <w:p w:rsidR="009A58D8" w:rsidRPr="00705D4A" w:rsidRDefault="009A58D8" w:rsidP="00D62518">
      <w:pPr>
        <w:rPr>
          <w:rFonts w:cstheme="minorHAnsi"/>
        </w:rPr>
      </w:pPr>
    </w:p>
    <w:p w:rsidR="00461366" w:rsidRPr="00705D4A" w:rsidRDefault="00461366" w:rsidP="00D62518">
      <w:pPr>
        <w:rPr>
          <w:rFonts w:cstheme="minorHAnsi"/>
        </w:rPr>
      </w:pPr>
    </w:p>
    <w:p w:rsidR="009A58D8" w:rsidRPr="00705D4A" w:rsidRDefault="009A58D8" w:rsidP="00D62518">
      <w:pPr>
        <w:rPr>
          <w:rFonts w:cstheme="minorHAnsi"/>
        </w:rPr>
      </w:pPr>
    </w:p>
    <w:p w:rsidR="009A58D8" w:rsidRPr="00705D4A" w:rsidRDefault="009A58D8" w:rsidP="00D62518">
      <w:pPr>
        <w:rPr>
          <w:rFonts w:cstheme="minorHAnsi"/>
        </w:rPr>
      </w:pPr>
    </w:p>
    <w:p w:rsidR="00DF08BA" w:rsidRPr="00705D4A" w:rsidRDefault="00DF08BA">
      <w:pPr>
        <w:rPr>
          <w:rFonts w:cstheme="minorHAnsi"/>
        </w:rPr>
      </w:pPr>
      <w:r w:rsidRPr="00705D4A">
        <w:rPr>
          <w:rFonts w:cstheme="minorHAnsi"/>
        </w:rPr>
        <w:br w:type="page"/>
      </w:r>
    </w:p>
    <w:p w:rsidR="009A58D8" w:rsidRPr="00705D4A" w:rsidRDefault="009A58D8" w:rsidP="009A58D8">
      <w:pPr>
        <w:rPr>
          <w:rFonts w:cstheme="minorHAnsi"/>
        </w:rPr>
      </w:pPr>
      <w:bookmarkStart w:id="31" w:name="AppendixG"/>
      <w:bookmarkEnd w:id="31"/>
      <w:r w:rsidRPr="00705D4A">
        <w:rPr>
          <w:rFonts w:cstheme="minorHAnsi"/>
          <w:highlight w:val="yellow"/>
        </w:rPr>
        <w:lastRenderedPageBreak/>
        <w:t>APPENDIX – G (Research in International Settings)</w:t>
      </w:r>
    </w:p>
    <w:p w:rsidR="00BD19BD" w:rsidRPr="00705D4A" w:rsidRDefault="0055070B" w:rsidP="0055070B">
      <w:pPr>
        <w:rPr>
          <w:rFonts w:cstheme="minorHAnsi"/>
        </w:rPr>
      </w:pPr>
      <w:r w:rsidRPr="00705D4A">
        <w:rPr>
          <w:rFonts w:cstheme="minorHAnsi"/>
        </w:rPr>
        <w:t>1.</w:t>
      </w:r>
      <w:r w:rsidR="00B001C9" w:rsidRPr="00705D4A">
        <w:rPr>
          <w:rFonts w:cstheme="minorHAnsi"/>
        </w:rPr>
        <w:t xml:space="preserve"> </w:t>
      </w:r>
      <w:r w:rsidR="009A58D8" w:rsidRPr="00705D4A">
        <w:rPr>
          <w:rFonts w:cstheme="minorHAnsi"/>
        </w:rPr>
        <w:t xml:space="preserve">Describe the international sites(s). Provide location, name of local contact or investigator, and local contact information, as applicable. </w:t>
      </w:r>
    </w:p>
    <w:p w:rsidR="0055070B" w:rsidRPr="00705D4A" w:rsidRDefault="007F1B64" w:rsidP="0055070B">
      <w:pPr>
        <w:rPr>
          <w:rFonts w:cstheme="minorHAnsi"/>
        </w:rPr>
      </w:pPr>
      <w:r w:rsidRPr="00705D4A">
        <w:rPr>
          <w:rFonts w:cstheme="minorHAnsi"/>
        </w:rPr>
        <w:t xml:space="preserve">2. </w:t>
      </w:r>
      <w:r w:rsidR="0055070B" w:rsidRPr="00705D4A">
        <w:rPr>
          <w:rFonts w:cstheme="minorHAnsi"/>
        </w:rPr>
        <w:t xml:space="preserve">Is there an Ethics Board or IRB at the international site(s)? </w:t>
      </w:r>
    </w:p>
    <w:p w:rsidR="007F1B64" w:rsidRPr="00705D4A" w:rsidRDefault="002A6CFE" w:rsidP="0055070B">
      <w:pPr>
        <w:rPr>
          <w:rFonts w:cstheme="minorHAnsi"/>
        </w:rPr>
      </w:pPr>
      <w:r w:rsidRPr="00705D4A">
        <w:rPr>
          <w:rFonts w:cstheme="minorHAnsi"/>
        </w:rPr>
        <w:t xml:space="preserve">    </w:t>
      </w:r>
      <w:r w:rsidR="007F1B64" w:rsidRPr="00705D4A">
        <w:rPr>
          <w:rFonts w:cstheme="minorHAnsi"/>
          <w:b/>
        </w:rPr>
        <w:t>If yes</w:t>
      </w:r>
      <w:r w:rsidR="007F1B64" w:rsidRPr="00705D4A">
        <w:rPr>
          <w:rFonts w:cstheme="minorHAnsi"/>
        </w:rPr>
        <w:t>, List contact information f</w:t>
      </w:r>
      <w:r w:rsidR="006E5619">
        <w:rPr>
          <w:rFonts w:cstheme="minorHAnsi"/>
        </w:rPr>
        <w:t xml:space="preserve">or the Board </w:t>
      </w:r>
    </w:p>
    <w:p w:rsidR="00A1061B" w:rsidRPr="00705D4A" w:rsidRDefault="001E7A88" w:rsidP="00A1061B">
      <w:pPr>
        <w:rPr>
          <w:rFonts w:cstheme="minorHAnsi"/>
        </w:rPr>
      </w:pPr>
      <w:r w:rsidRPr="00705D4A">
        <w:rPr>
          <w:rFonts w:cstheme="minorHAnsi"/>
        </w:rPr>
        <w:t>4</w:t>
      </w:r>
      <w:r w:rsidR="009A58D8" w:rsidRPr="00705D4A">
        <w:rPr>
          <w:rFonts w:cstheme="minorHAnsi"/>
        </w:rPr>
        <w:t xml:space="preserve">. Describe any cultural, political, religious, or other local influences that may affect conduct of the proposed research and how these will be addressed (e.g. issues posing potential threats, requiring changes in recruitment methods, etc.) </w:t>
      </w:r>
      <w:r w:rsidR="00A1061B" w:rsidRPr="00705D4A">
        <w:rPr>
          <w:rFonts w:cstheme="minorHAnsi"/>
        </w:rPr>
        <w:t xml:space="preserve"> </w:t>
      </w:r>
    </w:p>
    <w:p w:rsidR="00A1061B" w:rsidRPr="00705D4A" w:rsidRDefault="001E7A88" w:rsidP="00A1061B">
      <w:pPr>
        <w:rPr>
          <w:rFonts w:cstheme="minorHAnsi"/>
        </w:rPr>
      </w:pPr>
      <w:r w:rsidRPr="00705D4A">
        <w:rPr>
          <w:rFonts w:cstheme="minorHAnsi"/>
        </w:rPr>
        <w:t>5</w:t>
      </w:r>
      <w:r w:rsidR="009A58D8" w:rsidRPr="00705D4A">
        <w:rPr>
          <w:rFonts w:cstheme="minorHAnsi"/>
        </w:rPr>
        <w:t>. Describe any local exceptions to the required consent</w:t>
      </w:r>
      <w:r w:rsidRPr="00705D4A">
        <w:rPr>
          <w:rFonts w:cstheme="minorHAnsi"/>
        </w:rPr>
        <w:t>/assent/permission</w:t>
      </w:r>
      <w:r w:rsidR="009A58D8" w:rsidRPr="00705D4A">
        <w:rPr>
          <w:rFonts w:cstheme="minorHAnsi"/>
        </w:rPr>
        <w:t xml:space="preserve"> process and how these will be addressed (e.g., a request from outsiders to sign documents would be treated with suspicion based on customs, previous history, etc.) </w:t>
      </w:r>
      <w:r w:rsidR="00A1061B" w:rsidRPr="00705D4A">
        <w:rPr>
          <w:rFonts w:cstheme="minorHAnsi"/>
        </w:rPr>
        <w:t xml:space="preserve"> </w:t>
      </w:r>
    </w:p>
    <w:p w:rsidR="006134B2" w:rsidRPr="00705D4A" w:rsidRDefault="001E7A88" w:rsidP="006134B2">
      <w:pPr>
        <w:rPr>
          <w:rFonts w:cstheme="minorHAnsi"/>
        </w:rPr>
      </w:pPr>
      <w:r w:rsidRPr="00705D4A">
        <w:rPr>
          <w:rFonts w:cstheme="minorHAnsi"/>
        </w:rPr>
        <w:t>6</w:t>
      </w:r>
      <w:r w:rsidR="008B644D" w:rsidRPr="00705D4A">
        <w:rPr>
          <w:rFonts w:cstheme="minorHAnsi"/>
        </w:rPr>
        <w:t>. Explain any benefits to the local community that will remain with the community once the research is complete.</w:t>
      </w:r>
      <w:r w:rsidR="00144FE5" w:rsidRPr="00705D4A">
        <w:rPr>
          <w:rFonts w:cstheme="minorHAnsi"/>
        </w:rPr>
        <w:t xml:space="preserve"> </w:t>
      </w:r>
      <w:r w:rsidR="006134B2" w:rsidRPr="00705D4A">
        <w:rPr>
          <w:rFonts w:cstheme="minorHAnsi"/>
        </w:rPr>
        <w:t xml:space="preserve"> </w:t>
      </w:r>
    </w:p>
    <w:p w:rsidR="006129F9" w:rsidRPr="00705D4A" w:rsidRDefault="00F4477B" w:rsidP="006129F9">
      <w:pPr>
        <w:rPr>
          <w:rFonts w:cstheme="minorHAnsi"/>
        </w:rPr>
      </w:pPr>
      <w:r w:rsidRPr="00705D4A">
        <w:rPr>
          <w:rFonts w:cstheme="minorHAnsi"/>
        </w:rPr>
        <w:t>7</w:t>
      </w:r>
      <w:r w:rsidR="008B644D" w:rsidRPr="00705D4A">
        <w:rPr>
          <w:rFonts w:cstheme="minorHAnsi"/>
        </w:rPr>
        <w:t>. Describe the researchers’ experience with conducting research (or studying or residing) in the research setting, including any relationship(s) with the community from which participants will be recruited.</w:t>
      </w:r>
      <w:r w:rsidR="00144FE5" w:rsidRPr="00705D4A">
        <w:rPr>
          <w:rFonts w:cstheme="minorHAnsi"/>
        </w:rPr>
        <w:t xml:space="preserve"> </w:t>
      </w:r>
      <w:r w:rsidR="006129F9" w:rsidRPr="00705D4A">
        <w:rPr>
          <w:rFonts w:cstheme="minorHAnsi"/>
        </w:rPr>
        <w:t xml:space="preserve"> </w:t>
      </w:r>
    </w:p>
    <w:p w:rsidR="003614C6" w:rsidRPr="00705D4A" w:rsidRDefault="00F4477B" w:rsidP="003614C6">
      <w:pPr>
        <w:rPr>
          <w:rFonts w:cstheme="minorHAnsi"/>
        </w:rPr>
      </w:pPr>
      <w:r w:rsidRPr="00705D4A">
        <w:rPr>
          <w:rFonts w:cstheme="minorHAnsi"/>
        </w:rPr>
        <w:t>8</w:t>
      </w:r>
      <w:r w:rsidR="008B644D" w:rsidRPr="00705D4A">
        <w:rPr>
          <w:rFonts w:cstheme="minorHAnsi"/>
        </w:rPr>
        <w:t>. Provide the name, title, and contact information (including email addresses) for two individuals who are not affiliated with the research</w:t>
      </w:r>
      <w:r w:rsidR="004F6628" w:rsidRPr="00705D4A">
        <w:rPr>
          <w:rFonts w:cstheme="minorHAnsi"/>
        </w:rPr>
        <w:t>,</w:t>
      </w:r>
      <w:r w:rsidR="008B644D" w:rsidRPr="00705D4A">
        <w:rPr>
          <w:rFonts w:cstheme="minorHAnsi"/>
        </w:rPr>
        <w:t xml:space="preserve"> who are knowledgeable about the location and population who could serve as consultants regarding the proposed rese</w:t>
      </w:r>
      <w:r w:rsidR="00255DFA" w:rsidRPr="00705D4A">
        <w:rPr>
          <w:rFonts w:cstheme="minorHAnsi"/>
        </w:rPr>
        <w:t xml:space="preserve">arch. </w:t>
      </w:r>
      <w:r w:rsidR="00144FE5" w:rsidRPr="00705D4A">
        <w:rPr>
          <w:rFonts w:cstheme="minorHAnsi"/>
        </w:rPr>
        <w:t xml:space="preserve"> </w:t>
      </w:r>
      <w:r w:rsidR="003614C6" w:rsidRPr="00705D4A">
        <w:rPr>
          <w:rFonts w:cstheme="minorHAnsi"/>
        </w:rPr>
        <w:t xml:space="preserve"> </w:t>
      </w:r>
    </w:p>
    <w:p w:rsidR="00255DFA" w:rsidRPr="00705D4A" w:rsidRDefault="00255DFA" w:rsidP="003614C6">
      <w:pPr>
        <w:rPr>
          <w:rFonts w:cstheme="minorHAnsi"/>
          <w:color w:val="4F81BD" w:themeColor="accent1"/>
        </w:rPr>
      </w:pPr>
      <w:r w:rsidRPr="00705D4A">
        <w:rPr>
          <w:rFonts w:cstheme="minorHAnsi"/>
          <w:color w:val="4F81BD" w:themeColor="accent1"/>
        </w:rPr>
        <w:t>It is not required that these individuals reside or work in the research location.</w:t>
      </w:r>
    </w:p>
    <w:p w:rsidR="003614C6" w:rsidRPr="00705D4A" w:rsidRDefault="00F4477B" w:rsidP="003614C6">
      <w:pPr>
        <w:rPr>
          <w:rFonts w:cstheme="minorHAnsi"/>
        </w:rPr>
      </w:pPr>
      <w:r w:rsidRPr="00705D4A">
        <w:rPr>
          <w:rFonts w:cstheme="minorHAnsi"/>
        </w:rPr>
        <w:t>9</w:t>
      </w:r>
      <w:r w:rsidR="008B644D" w:rsidRPr="00705D4A">
        <w:rPr>
          <w:rFonts w:cstheme="minorHAnsi"/>
        </w:rPr>
        <w:t xml:space="preserve">. </w:t>
      </w:r>
      <w:r w:rsidR="001E53B9" w:rsidRPr="00705D4A">
        <w:rPr>
          <w:rFonts w:cstheme="minorHAnsi"/>
        </w:rPr>
        <w:t xml:space="preserve">Describe communication and oversight plans between the researcher(s) who will be on-site and those at UAMS. </w:t>
      </w:r>
      <w:r w:rsidR="003614C6" w:rsidRPr="00705D4A">
        <w:rPr>
          <w:rFonts w:cstheme="minorHAnsi"/>
        </w:rPr>
        <w:t xml:space="preserve"> </w:t>
      </w:r>
    </w:p>
    <w:p w:rsidR="00294C4E" w:rsidRPr="00705D4A" w:rsidRDefault="00F4477B" w:rsidP="00294C4E">
      <w:pPr>
        <w:rPr>
          <w:rFonts w:cstheme="minorHAnsi"/>
        </w:rPr>
      </w:pPr>
      <w:r w:rsidRPr="00705D4A">
        <w:rPr>
          <w:rFonts w:cstheme="minorHAnsi"/>
        </w:rPr>
        <w:t>10</w:t>
      </w:r>
      <w:r w:rsidR="001E53B9" w:rsidRPr="00705D4A">
        <w:rPr>
          <w:rFonts w:cstheme="minorHAnsi"/>
        </w:rPr>
        <w:t xml:space="preserve">. Describe procedures </w:t>
      </w:r>
      <w:r w:rsidRPr="00705D4A">
        <w:rPr>
          <w:rFonts w:cstheme="minorHAnsi"/>
        </w:rPr>
        <w:t>for the</w:t>
      </w:r>
      <w:r w:rsidR="001E53B9" w:rsidRPr="00705D4A">
        <w:rPr>
          <w:rFonts w:cstheme="minorHAnsi"/>
        </w:rPr>
        <w:t xml:space="preserve"> transfer of data </w:t>
      </w:r>
      <w:r w:rsidRPr="00705D4A">
        <w:rPr>
          <w:rFonts w:cstheme="minorHAnsi"/>
        </w:rPr>
        <w:t xml:space="preserve">between the local setting and </w:t>
      </w:r>
      <w:r w:rsidR="001E53B9" w:rsidRPr="00705D4A">
        <w:rPr>
          <w:rFonts w:cstheme="minorHAnsi"/>
        </w:rPr>
        <w:t>UAMS.</w:t>
      </w:r>
      <w:r w:rsidR="00294C4E" w:rsidRPr="00705D4A">
        <w:rPr>
          <w:rFonts w:cstheme="minorHAnsi"/>
        </w:rPr>
        <w:t xml:space="preserve"> </w:t>
      </w:r>
    </w:p>
    <w:p w:rsidR="00593363" w:rsidRPr="00705D4A" w:rsidRDefault="001E53B9" w:rsidP="00F4477B">
      <w:pPr>
        <w:rPr>
          <w:rFonts w:cstheme="minorHAnsi"/>
        </w:rPr>
      </w:pPr>
      <w:r w:rsidRPr="00705D4A">
        <w:rPr>
          <w:rFonts w:cstheme="minorHAnsi"/>
        </w:rPr>
        <w:t>1</w:t>
      </w:r>
      <w:r w:rsidR="00F4477B" w:rsidRPr="00705D4A">
        <w:rPr>
          <w:rFonts w:cstheme="minorHAnsi"/>
        </w:rPr>
        <w:t>1</w:t>
      </w:r>
      <w:r w:rsidRPr="00705D4A">
        <w:rPr>
          <w:rFonts w:cstheme="minorHAnsi"/>
        </w:rPr>
        <w:t>.</w:t>
      </w:r>
      <w:r w:rsidR="00F4477B" w:rsidRPr="00705D4A">
        <w:rPr>
          <w:rFonts w:cstheme="minorHAnsi"/>
        </w:rPr>
        <w:t xml:space="preserve"> I</w:t>
      </w:r>
      <w:r w:rsidRPr="00705D4A">
        <w:rPr>
          <w:rFonts w:cstheme="minorHAnsi"/>
        </w:rPr>
        <w:t>ndicate if any planned research procedures are considered to be standard of care in the country or location.</w:t>
      </w:r>
      <w:r w:rsidR="00593363" w:rsidRPr="00705D4A">
        <w:rPr>
          <w:rFonts w:cstheme="minorHAnsi"/>
        </w:rPr>
        <w:t xml:space="preserve"> </w:t>
      </w:r>
    </w:p>
    <w:p w:rsidR="006F7055" w:rsidRPr="00705D4A" w:rsidRDefault="006F7055">
      <w:pPr>
        <w:rPr>
          <w:rFonts w:cstheme="minorHAnsi"/>
        </w:rPr>
      </w:pPr>
      <w:r w:rsidRPr="00705D4A">
        <w:rPr>
          <w:rFonts w:cstheme="minorHAnsi"/>
        </w:rPr>
        <w:br w:type="page"/>
      </w:r>
    </w:p>
    <w:p w:rsidR="00990BA2" w:rsidRPr="00705D4A" w:rsidRDefault="00420CB9" w:rsidP="001965F7">
      <w:pPr>
        <w:rPr>
          <w:rFonts w:cstheme="minorHAnsi"/>
        </w:rPr>
      </w:pPr>
      <w:bookmarkStart w:id="32" w:name="AppendixM1"/>
      <w:bookmarkEnd w:id="32"/>
      <w:r w:rsidRPr="00705D4A">
        <w:rPr>
          <w:rFonts w:cstheme="minorHAnsi"/>
          <w:highlight w:val="yellow"/>
        </w:rPr>
        <w:lastRenderedPageBreak/>
        <w:t>APPENDIX M1 (Waiver or Alteration of Consent Process)</w:t>
      </w:r>
    </w:p>
    <w:p w:rsidR="001965F7" w:rsidRPr="00705D4A" w:rsidRDefault="00420CB9" w:rsidP="001965F7">
      <w:pPr>
        <w:rPr>
          <w:rFonts w:cstheme="minorHAnsi"/>
        </w:rPr>
      </w:pPr>
      <w:r w:rsidRPr="00705D4A">
        <w:rPr>
          <w:rFonts w:cstheme="minorHAnsi"/>
        </w:rPr>
        <w:t>1. Is the research subject to FDA regulations (i.e., involves use of a food, drug, biologic, device)?</w:t>
      </w:r>
      <w:r w:rsidR="00E4636B" w:rsidRPr="00705D4A">
        <w:rPr>
          <w:rFonts w:cstheme="minorHAnsi"/>
        </w:rPr>
        <w:t xml:space="preserve"> </w:t>
      </w:r>
    </w:p>
    <w:p w:rsidR="00520944" w:rsidRPr="00705D4A" w:rsidRDefault="006C6A83" w:rsidP="001965F7">
      <w:pPr>
        <w:rPr>
          <w:rFonts w:cstheme="minorHAnsi"/>
        </w:rPr>
      </w:pPr>
      <w:r w:rsidRPr="00705D4A">
        <w:rPr>
          <w:rFonts w:cstheme="minorHAnsi"/>
          <w:b/>
        </w:rPr>
        <w:t>If Yes,</w:t>
      </w:r>
      <w:r w:rsidRPr="00705D4A">
        <w:rPr>
          <w:rFonts w:cstheme="minorHAnsi"/>
        </w:rPr>
        <w:t xml:space="preserve"> </w:t>
      </w:r>
    </w:p>
    <w:p w:rsidR="006C6A83" w:rsidRPr="00705D4A" w:rsidRDefault="006C6A83" w:rsidP="001965F7">
      <w:pPr>
        <w:rPr>
          <w:rFonts w:cstheme="minorHAnsi"/>
        </w:rPr>
      </w:pPr>
      <w:proofErr w:type="gramStart"/>
      <w:r w:rsidRPr="00705D4A">
        <w:rPr>
          <w:rFonts w:cstheme="minorHAnsi"/>
          <w:highlight w:val="yellow"/>
        </w:rPr>
        <w:t>skip</w:t>
      </w:r>
      <w:proofErr w:type="gramEnd"/>
      <w:r w:rsidRPr="00705D4A">
        <w:rPr>
          <w:rFonts w:cstheme="minorHAnsi"/>
          <w:highlight w:val="yellow"/>
        </w:rPr>
        <w:t xml:space="preserve"> rest of appendix and jump to Consent Question 2.</w:t>
      </w:r>
    </w:p>
    <w:p w:rsidR="00520944" w:rsidRPr="00705D4A" w:rsidRDefault="006C6A83" w:rsidP="001965F7">
      <w:pPr>
        <w:rPr>
          <w:rFonts w:cstheme="minorHAnsi"/>
        </w:rPr>
      </w:pPr>
      <w:r w:rsidRPr="00705D4A">
        <w:rPr>
          <w:rFonts w:cstheme="minorHAnsi"/>
          <w:b/>
        </w:rPr>
        <w:t>If No,</w:t>
      </w:r>
      <w:r w:rsidRPr="00705D4A">
        <w:rPr>
          <w:rFonts w:cstheme="minorHAnsi"/>
        </w:rPr>
        <w:t xml:space="preserve"> </w:t>
      </w:r>
    </w:p>
    <w:p w:rsidR="006C6A83" w:rsidRPr="00705D4A" w:rsidRDefault="006C6A83" w:rsidP="001965F7">
      <w:pPr>
        <w:rPr>
          <w:rFonts w:cstheme="minorHAnsi"/>
        </w:rPr>
      </w:pPr>
      <w:proofErr w:type="gramStart"/>
      <w:r w:rsidRPr="00705D4A">
        <w:rPr>
          <w:rFonts w:cstheme="minorHAnsi"/>
          <w:highlight w:val="yellow"/>
        </w:rPr>
        <w:t>go</w:t>
      </w:r>
      <w:proofErr w:type="gramEnd"/>
      <w:r w:rsidRPr="00705D4A">
        <w:rPr>
          <w:rFonts w:cstheme="minorHAnsi"/>
          <w:highlight w:val="yellow"/>
        </w:rPr>
        <w:t xml:space="preserve"> on to Appendix M1 Question 2.</w:t>
      </w:r>
    </w:p>
    <w:p w:rsidR="00420CB9" w:rsidRPr="00705D4A" w:rsidRDefault="00881A17" w:rsidP="00D62518">
      <w:pPr>
        <w:rPr>
          <w:rFonts w:cstheme="minorHAnsi"/>
          <w:color w:val="4F81BD" w:themeColor="accent1"/>
        </w:rPr>
      </w:pPr>
      <w:r w:rsidRPr="00705D4A">
        <w:rPr>
          <w:color w:val="4F81BD" w:themeColor="accent1"/>
        </w:rPr>
        <w:t>DHHS regulations permit waivers (or alterations) of the consent process if the research meets certain conditions; however, FDA has no provision for waiver or alteration of consent. If the research involves a product regulated by FDA or the results of the research may be submitted to FDA as part of a marketing application, consent cannot be waived.</w:t>
      </w:r>
    </w:p>
    <w:p w:rsidR="000400D4" w:rsidRPr="00705D4A" w:rsidRDefault="000400D4" w:rsidP="00D62518">
      <w:pPr>
        <w:rPr>
          <w:rFonts w:cstheme="minorHAnsi"/>
        </w:rPr>
      </w:pPr>
      <w:r w:rsidRPr="00705D4A">
        <w:rPr>
          <w:rFonts w:cstheme="minorHAnsi"/>
        </w:rPr>
        <w:t xml:space="preserve">2. </w:t>
      </w:r>
      <w:r w:rsidR="007A540B" w:rsidRPr="00705D4A">
        <w:rPr>
          <w:rFonts w:cstheme="minorHAnsi"/>
        </w:rPr>
        <w:t xml:space="preserve">Is the research </w:t>
      </w:r>
      <w:r w:rsidR="00294A2C" w:rsidRPr="00705D4A">
        <w:rPr>
          <w:rFonts w:cstheme="minorHAnsi"/>
        </w:rPr>
        <w:t>s</w:t>
      </w:r>
      <w:r w:rsidR="007A540B" w:rsidRPr="00705D4A">
        <w:rPr>
          <w:rFonts w:cstheme="minorHAnsi"/>
        </w:rPr>
        <w:t xml:space="preserve">ubject to the approval of state or local government officials and designed to study public benefit or service programs or procedures for obtaining benefits under those programs, changes in or alternatives to those programs or procedures, or changes in methods or levels of payment for benefits or services under those programs? </w:t>
      </w:r>
    </w:p>
    <w:p w:rsidR="00440E6A" w:rsidRPr="00705D4A" w:rsidRDefault="007A540B" w:rsidP="00D62518">
      <w:pPr>
        <w:rPr>
          <w:rFonts w:cstheme="minorHAnsi"/>
        </w:rPr>
      </w:pPr>
      <w:r w:rsidRPr="00705D4A">
        <w:rPr>
          <w:rFonts w:cstheme="minorHAnsi"/>
        </w:rPr>
        <w:tab/>
      </w:r>
      <w:r w:rsidRPr="00705D4A">
        <w:rPr>
          <w:rFonts w:cstheme="minorHAnsi"/>
          <w:b/>
        </w:rPr>
        <w:t>If Yes,</w:t>
      </w:r>
      <w:r w:rsidRPr="00705D4A">
        <w:rPr>
          <w:rFonts w:cstheme="minorHAnsi"/>
        </w:rPr>
        <w:t xml:space="preserve"> </w:t>
      </w:r>
    </w:p>
    <w:p w:rsidR="00931878" w:rsidRPr="00705D4A" w:rsidRDefault="00440E6A" w:rsidP="00FF2268">
      <w:pPr>
        <w:ind w:left="720"/>
        <w:rPr>
          <w:rFonts w:cstheme="minorHAnsi"/>
        </w:rPr>
      </w:pPr>
      <w:r w:rsidRPr="00705D4A">
        <w:rPr>
          <w:rFonts w:cstheme="minorHAnsi"/>
        </w:rPr>
        <w:t>E</w:t>
      </w:r>
      <w:r w:rsidR="007A540B" w:rsidRPr="00705D4A">
        <w:rPr>
          <w:rFonts w:cstheme="minorHAnsi"/>
        </w:rPr>
        <w:t>xplain why the research could not practicably be carried out without the waiver or alteration.</w:t>
      </w:r>
      <w:r w:rsidR="00676354" w:rsidRPr="00705D4A">
        <w:rPr>
          <w:rFonts w:cstheme="minorHAnsi"/>
        </w:rPr>
        <w:t xml:space="preserve"> </w:t>
      </w:r>
      <w:r w:rsidR="00676354" w:rsidRPr="00705D4A">
        <w:rPr>
          <w:rFonts w:cstheme="minorHAnsi"/>
          <w:highlight w:val="yellow"/>
        </w:rPr>
        <w:t>Skip rest of appendix and rest of Consent section and Jump to Risks Question 1.</w:t>
      </w:r>
      <w:r w:rsidR="00986907" w:rsidRPr="00705D4A">
        <w:rPr>
          <w:rFonts w:cstheme="minorHAnsi"/>
        </w:rPr>
        <w:t xml:space="preserve"> </w:t>
      </w:r>
    </w:p>
    <w:p w:rsidR="00440E6A" w:rsidRPr="00705D4A" w:rsidRDefault="00CF706E" w:rsidP="00D62518">
      <w:pPr>
        <w:rPr>
          <w:rFonts w:cstheme="minorHAnsi"/>
        </w:rPr>
      </w:pPr>
      <w:r w:rsidRPr="00705D4A">
        <w:rPr>
          <w:rFonts w:cstheme="minorHAnsi"/>
        </w:rPr>
        <w:tab/>
      </w:r>
      <w:r w:rsidRPr="00705D4A">
        <w:rPr>
          <w:rFonts w:cstheme="minorHAnsi"/>
          <w:b/>
        </w:rPr>
        <w:t>If No,</w:t>
      </w:r>
      <w:r w:rsidRPr="00705D4A">
        <w:rPr>
          <w:rFonts w:cstheme="minorHAnsi"/>
        </w:rPr>
        <w:t xml:space="preserve"> </w:t>
      </w:r>
    </w:p>
    <w:p w:rsidR="00931878" w:rsidRPr="00705D4A" w:rsidRDefault="00CF706E" w:rsidP="00440E6A">
      <w:pPr>
        <w:ind w:firstLine="720"/>
        <w:rPr>
          <w:rFonts w:cstheme="minorHAnsi"/>
        </w:rPr>
      </w:pPr>
      <w:proofErr w:type="gramStart"/>
      <w:r w:rsidRPr="00705D4A">
        <w:rPr>
          <w:rFonts w:cstheme="minorHAnsi"/>
          <w:highlight w:val="yellow"/>
        </w:rPr>
        <w:t>complete</w:t>
      </w:r>
      <w:proofErr w:type="gramEnd"/>
      <w:r w:rsidRPr="00705D4A">
        <w:rPr>
          <w:rFonts w:cstheme="minorHAnsi"/>
          <w:highlight w:val="yellow"/>
        </w:rPr>
        <w:t xml:space="preserve"> appendix and then go on to Risks Question  1.  Skip rest of Consent section.</w:t>
      </w:r>
    </w:p>
    <w:p w:rsidR="00CE3DE0" w:rsidRPr="00705D4A" w:rsidRDefault="00CE3DE0" w:rsidP="00D62518">
      <w:pPr>
        <w:rPr>
          <w:rFonts w:cstheme="minorHAnsi"/>
        </w:rPr>
      </w:pPr>
    </w:p>
    <w:p w:rsidR="00CE3DE0" w:rsidRPr="00705D4A" w:rsidRDefault="00CE3DE0" w:rsidP="00D62518">
      <w:pPr>
        <w:rPr>
          <w:rFonts w:cstheme="minorHAnsi"/>
        </w:rPr>
      </w:pPr>
      <w:r w:rsidRPr="00705D4A">
        <w:rPr>
          <w:rFonts w:cstheme="minorHAnsi"/>
        </w:rPr>
        <w:t>*</w:t>
      </w:r>
      <w:r w:rsidRPr="00705D4A">
        <w:rPr>
          <w:rFonts w:cstheme="minorHAnsi"/>
          <w:highlight w:val="yellow"/>
        </w:rPr>
        <w:t>If the answer to both of the questions above (1 and 2) is No, complete the following to request waiver or alternation.</w:t>
      </w:r>
    </w:p>
    <w:p w:rsidR="00CE3DE0" w:rsidRPr="00705D4A" w:rsidRDefault="00CE3DE0" w:rsidP="00D62518">
      <w:pPr>
        <w:rPr>
          <w:rFonts w:cstheme="minorHAnsi"/>
        </w:rPr>
      </w:pPr>
      <w:r w:rsidRPr="00705D4A">
        <w:rPr>
          <w:rFonts w:cstheme="minorHAnsi"/>
        </w:rPr>
        <w:t xml:space="preserve">3.  </w:t>
      </w:r>
      <w:r w:rsidR="00146E88" w:rsidRPr="00705D4A">
        <w:rPr>
          <w:rFonts w:cstheme="minorHAnsi"/>
        </w:rPr>
        <w:t xml:space="preserve">Explain how the research involves no more than minimal risk. </w:t>
      </w:r>
    </w:p>
    <w:p w:rsidR="00CE3DE0" w:rsidRPr="00705D4A" w:rsidRDefault="00146E88" w:rsidP="00D62518">
      <w:pPr>
        <w:rPr>
          <w:rFonts w:cstheme="minorHAnsi"/>
        </w:rPr>
      </w:pPr>
      <w:r w:rsidRPr="00705D4A">
        <w:rPr>
          <w:rFonts w:cstheme="minorHAnsi"/>
        </w:rPr>
        <w:t xml:space="preserve">4. Explain why the waiver or </w:t>
      </w:r>
      <w:r w:rsidR="00294A2C" w:rsidRPr="00705D4A">
        <w:rPr>
          <w:rFonts w:cstheme="minorHAnsi"/>
        </w:rPr>
        <w:t xml:space="preserve">alteration </w:t>
      </w:r>
      <w:r w:rsidRPr="00705D4A">
        <w:rPr>
          <w:rFonts w:cstheme="minorHAnsi"/>
        </w:rPr>
        <w:t>will not adversely affect the rights and welfare of the participants.</w:t>
      </w:r>
      <w:r w:rsidR="009118E3" w:rsidRPr="00705D4A">
        <w:rPr>
          <w:rFonts w:cstheme="minorHAnsi"/>
        </w:rPr>
        <w:t xml:space="preserve"> </w:t>
      </w:r>
    </w:p>
    <w:p w:rsidR="00146E88" w:rsidRPr="00705D4A" w:rsidRDefault="00146E88" w:rsidP="00D62518">
      <w:pPr>
        <w:rPr>
          <w:rFonts w:cstheme="minorHAnsi"/>
        </w:rPr>
      </w:pPr>
      <w:r w:rsidRPr="00705D4A">
        <w:rPr>
          <w:rFonts w:cstheme="minorHAnsi"/>
        </w:rPr>
        <w:t>5. Explain why the research could not practicably be carried out without the waiver or alteration.</w:t>
      </w:r>
      <w:r w:rsidR="009118E3" w:rsidRPr="00705D4A">
        <w:rPr>
          <w:rFonts w:cstheme="minorHAnsi"/>
          <w:highlight w:val="yellow"/>
        </w:rPr>
        <w:t xml:space="preserve"> </w:t>
      </w:r>
    </w:p>
    <w:p w:rsidR="00146E88" w:rsidRPr="00705D4A" w:rsidRDefault="00146E88" w:rsidP="00D62518">
      <w:pPr>
        <w:rPr>
          <w:rFonts w:cstheme="minorHAnsi"/>
        </w:rPr>
      </w:pPr>
      <w:r w:rsidRPr="00705D4A">
        <w:rPr>
          <w:rFonts w:cstheme="minorHAnsi"/>
        </w:rPr>
        <w:t xml:space="preserve">6. Will the participants be provided with additional pertinent information after participation? </w:t>
      </w:r>
    </w:p>
    <w:p w:rsidR="00146E88" w:rsidRPr="00705D4A" w:rsidRDefault="00146E88" w:rsidP="00586970">
      <w:pPr>
        <w:ind w:firstLine="720"/>
        <w:rPr>
          <w:rFonts w:cstheme="minorHAnsi"/>
        </w:rPr>
      </w:pPr>
      <w:r w:rsidRPr="00705D4A">
        <w:rPr>
          <w:rFonts w:cstheme="minorHAnsi"/>
        </w:rPr>
        <w:t>Explain why or why not</w:t>
      </w:r>
      <w:r w:rsidR="009118E3" w:rsidRPr="00705D4A">
        <w:rPr>
          <w:rFonts w:cstheme="minorHAnsi"/>
        </w:rPr>
        <w:t xml:space="preserve"> </w:t>
      </w:r>
    </w:p>
    <w:p w:rsidR="00990BA2" w:rsidRPr="00705D4A" w:rsidRDefault="00990BA2">
      <w:pPr>
        <w:rPr>
          <w:rFonts w:cstheme="minorHAnsi"/>
        </w:rPr>
      </w:pPr>
    </w:p>
    <w:p w:rsidR="00990BA2" w:rsidRPr="00705D4A" w:rsidRDefault="00990BA2">
      <w:pPr>
        <w:rPr>
          <w:rFonts w:cstheme="minorHAnsi"/>
        </w:rPr>
      </w:pPr>
      <w:r w:rsidRPr="00705D4A">
        <w:rPr>
          <w:rFonts w:cstheme="minorHAnsi"/>
        </w:rPr>
        <w:br w:type="page"/>
      </w:r>
    </w:p>
    <w:p w:rsidR="00586970" w:rsidRPr="00705D4A" w:rsidRDefault="00586970" w:rsidP="00D62518">
      <w:pPr>
        <w:rPr>
          <w:rFonts w:cstheme="minorHAnsi"/>
        </w:rPr>
      </w:pPr>
      <w:bookmarkStart w:id="33" w:name="AppendixM2"/>
      <w:bookmarkEnd w:id="33"/>
      <w:r w:rsidRPr="00705D4A">
        <w:rPr>
          <w:rFonts w:cstheme="minorHAnsi"/>
          <w:highlight w:val="yellow"/>
        </w:rPr>
        <w:lastRenderedPageBreak/>
        <w:t>APPENDIX M2 (Waiver of Consent Documentation)</w:t>
      </w:r>
    </w:p>
    <w:p w:rsidR="00586970" w:rsidRPr="00705D4A" w:rsidRDefault="00586970" w:rsidP="00D62518">
      <w:pPr>
        <w:rPr>
          <w:rFonts w:cstheme="minorHAnsi"/>
        </w:rPr>
      </w:pPr>
      <w:r w:rsidRPr="00705D4A">
        <w:rPr>
          <w:rFonts w:cstheme="minorHAnsi"/>
        </w:rPr>
        <w:t xml:space="preserve">1. Is the research subject to FDA regulations (e.g., involves use of a food, drug, biologic, device)? </w:t>
      </w:r>
    </w:p>
    <w:p w:rsidR="00586970" w:rsidRPr="00705D4A" w:rsidRDefault="00586970" w:rsidP="00D62518">
      <w:pPr>
        <w:rPr>
          <w:rFonts w:cstheme="minorHAnsi"/>
        </w:rPr>
      </w:pPr>
      <w:r w:rsidRPr="00705D4A">
        <w:rPr>
          <w:rFonts w:cstheme="minorHAnsi"/>
        </w:rPr>
        <w:tab/>
      </w:r>
      <w:r w:rsidRPr="00705D4A">
        <w:rPr>
          <w:rFonts w:cstheme="minorHAnsi"/>
          <w:b/>
        </w:rPr>
        <w:t xml:space="preserve">If </w:t>
      </w:r>
      <w:proofErr w:type="gramStart"/>
      <w:r w:rsidR="002303E6" w:rsidRPr="00705D4A">
        <w:rPr>
          <w:rFonts w:cstheme="minorHAnsi"/>
          <w:b/>
        </w:rPr>
        <w:t>Yes</w:t>
      </w:r>
      <w:proofErr w:type="gramEnd"/>
      <w:r w:rsidRPr="00705D4A">
        <w:rPr>
          <w:rFonts w:cstheme="minorHAnsi"/>
          <w:b/>
        </w:rPr>
        <w:t>,</w:t>
      </w:r>
      <w:r w:rsidRPr="00705D4A">
        <w:rPr>
          <w:rFonts w:cstheme="minorHAnsi"/>
        </w:rPr>
        <w:t xml:space="preserve"> answer 2 only</w:t>
      </w:r>
    </w:p>
    <w:p w:rsidR="00586970" w:rsidRPr="00705D4A" w:rsidRDefault="00586970" w:rsidP="00D62518">
      <w:pPr>
        <w:rPr>
          <w:rFonts w:cstheme="minorHAnsi"/>
        </w:rPr>
      </w:pPr>
      <w:r w:rsidRPr="00705D4A">
        <w:rPr>
          <w:rFonts w:cstheme="minorHAnsi"/>
        </w:rPr>
        <w:tab/>
      </w:r>
      <w:r w:rsidRPr="00705D4A">
        <w:rPr>
          <w:rFonts w:cstheme="minorHAnsi"/>
          <w:b/>
        </w:rPr>
        <w:t>If No,</w:t>
      </w:r>
      <w:r w:rsidRPr="00705D4A">
        <w:rPr>
          <w:rFonts w:cstheme="minorHAnsi"/>
        </w:rPr>
        <w:t xml:space="preserve"> answer either 2 or 3</w:t>
      </w:r>
      <w:r w:rsidR="004B044F" w:rsidRPr="00705D4A">
        <w:rPr>
          <w:rFonts w:cstheme="minorHAnsi"/>
        </w:rPr>
        <w:t xml:space="preserve"> </w:t>
      </w:r>
      <w:r w:rsidR="004B044F" w:rsidRPr="00705D4A">
        <w:rPr>
          <w:rFonts w:cstheme="minorHAnsi"/>
          <w:highlight w:val="yellow"/>
        </w:rPr>
        <w:t>[HIDE 3 IF YES]</w:t>
      </w:r>
    </w:p>
    <w:p w:rsidR="00586970" w:rsidRPr="00705D4A" w:rsidRDefault="00586970" w:rsidP="00D62518">
      <w:pPr>
        <w:rPr>
          <w:rFonts w:cstheme="minorHAnsi"/>
          <w:color w:val="4F81BD" w:themeColor="accent1"/>
        </w:rPr>
      </w:pPr>
      <w:r w:rsidRPr="00705D4A">
        <w:rPr>
          <w:rFonts w:cstheme="minorHAnsi"/>
          <w:color w:val="4F81BD" w:themeColor="accent1"/>
        </w:rPr>
        <w:t>Documentation of consent cannot be waived if the research involves a product regulated by FDA or the results of the research may be submitted to FDA as part of a marketing application.</w:t>
      </w:r>
    </w:p>
    <w:p w:rsidR="00586970" w:rsidRPr="00705D4A" w:rsidRDefault="00586970" w:rsidP="00D62518">
      <w:pPr>
        <w:rPr>
          <w:rFonts w:cstheme="minorHAnsi"/>
        </w:rPr>
      </w:pPr>
      <w:r w:rsidRPr="00705D4A">
        <w:rPr>
          <w:rFonts w:cstheme="minorHAnsi"/>
        </w:rPr>
        <w:t>2. Both answers below (2a and 2b) must be NO for a waiver of consent documentation:</w:t>
      </w:r>
    </w:p>
    <w:p w:rsidR="00586970" w:rsidRPr="00705D4A" w:rsidRDefault="00586970" w:rsidP="00D62518">
      <w:pPr>
        <w:rPr>
          <w:rFonts w:cstheme="minorHAnsi"/>
        </w:rPr>
      </w:pPr>
      <w:r w:rsidRPr="00705D4A">
        <w:rPr>
          <w:rFonts w:cstheme="minorHAnsi"/>
        </w:rPr>
        <w:tab/>
        <w:t xml:space="preserve">a. Does the research present </w:t>
      </w:r>
      <w:r w:rsidR="006E5619">
        <w:rPr>
          <w:rFonts w:cstheme="minorHAnsi"/>
        </w:rPr>
        <w:t>greater than minimal risk?</w:t>
      </w:r>
    </w:p>
    <w:p w:rsidR="00D54E62" w:rsidRPr="00705D4A" w:rsidRDefault="00D54E62" w:rsidP="00D62518">
      <w:pPr>
        <w:rPr>
          <w:rFonts w:cstheme="minorHAnsi"/>
        </w:rPr>
      </w:pPr>
      <w:r w:rsidRPr="00705D4A">
        <w:rPr>
          <w:rFonts w:cstheme="minorHAnsi"/>
        </w:rPr>
        <w:tab/>
        <w:t xml:space="preserve">b. Does the research involve procedures for which written consent is normally required outside the research context? </w:t>
      </w:r>
    </w:p>
    <w:p w:rsidR="003F119A" w:rsidRPr="00705D4A" w:rsidRDefault="003F119A" w:rsidP="00D62518">
      <w:pPr>
        <w:rPr>
          <w:rFonts w:cstheme="minorHAnsi"/>
          <w:color w:val="4F81BD" w:themeColor="accent1"/>
        </w:rPr>
      </w:pPr>
      <w:r w:rsidRPr="00705D4A">
        <w:rPr>
          <w:color w:val="4F81BD" w:themeColor="accent1"/>
        </w:rPr>
        <w:t>Both answers above must be NO for a waiver of consent documentation.</w:t>
      </w:r>
    </w:p>
    <w:p w:rsidR="00923A9F" w:rsidRPr="00705D4A" w:rsidRDefault="00917BE1" w:rsidP="00D62518">
      <w:pPr>
        <w:rPr>
          <w:rFonts w:cstheme="minorHAnsi"/>
        </w:rPr>
      </w:pPr>
      <w:r w:rsidRPr="00705D4A">
        <w:rPr>
          <w:rFonts w:cstheme="minorHAnsi"/>
        </w:rPr>
        <w:tab/>
      </w:r>
      <w:r w:rsidR="00D54E62" w:rsidRPr="00705D4A">
        <w:rPr>
          <w:rFonts w:cstheme="minorHAnsi"/>
          <w:b/>
        </w:rPr>
        <w:t xml:space="preserve">If </w:t>
      </w:r>
      <w:r w:rsidRPr="00705D4A">
        <w:rPr>
          <w:rFonts w:cstheme="minorHAnsi"/>
          <w:b/>
        </w:rPr>
        <w:t xml:space="preserve">Both </w:t>
      </w:r>
      <w:r w:rsidR="00D54E62" w:rsidRPr="00705D4A">
        <w:rPr>
          <w:rFonts w:cstheme="minorHAnsi"/>
          <w:b/>
        </w:rPr>
        <w:t>No,</w:t>
      </w:r>
      <w:r w:rsidR="00D54E62" w:rsidRPr="00705D4A">
        <w:rPr>
          <w:rFonts w:cstheme="minorHAnsi"/>
        </w:rPr>
        <w:t xml:space="preserve"> </w:t>
      </w:r>
    </w:p>
    <w:p w:rsidR="00D54E62" w:rsidRPr="00705D4A" w:rsidRDefault="006F1BB3" w:rsidP="006E5619">
      <w:pPr>
        <w:ind w:firstLine="720"/>
        <w:rPr>
          <w:rFonts w:cstheme="minorHAnsi"/>
        </w:rPr>
      </w:pPr>
      <w:r w:rsidRPr="00705D4A">
        <w:rPr>
          <w:rFonts w:cstheme="minorHAnsi"/>
        </w:rPr>
        <w:t xml:space="preserve">Explain how the research is no more than minimal risk, and how the research does not involve procedures for which written consent is normally required outside the research context. </w:t>
      </w:r>
      <w:r w:rsidR="00BC2DA2" w:rsidRPr="00705D4A">
        <w:rPr>
          <w:rFonts w:cstheme="minorHAnsi"/>
        </w:rPr>
        <w:t xml:space="preserve"> </w:t>
      </w:r>
    </w:p>
    <w:p w:rsidR="00D54E62" w:rsidRPr="00705D4A" w:rsidRDefault="00D54E62" w:rsidP="00D62518">
      <w:pPr>
        <w:rPr>
          <w:rFonts w:cstheme="minorHAnsi"/>
        </w:rPr>
      </w:pPr>
      <w:r w:rsidRPr="00705D4A">
        <w:rPr>
          <w:rFonts w:cstheme="minorHAnsi"/>
        </w:rPr>
        <w:t>3. Both answers below (3a and 3b) must be YES for a waiver of consent documentation:</w:t>
      </w:r>
    </w:p>
    <w:p w:rsidR="00572162" w:rsidRPr="00705D4A" w:rsidRDefault="00D54E62" w:rsidP="00D62518">
      <w:pPr>
        <w:rPr>
          <w:rFonts w:cstheme="minorHAnsi"/>
        </w:rPr>
      </w:pPr>
      <w:r w:rsidRPr="00705D4A">
        <w:rPr>
          <w:rFonts w:cstheme="minorHAnsi"/>
        </w:rPr>
        <w:tab/>
        <w:t>a. Would the only record linking the participant and the research be the consent document?</w:t>
      </w:r>
      <w:r w:rsidRPr="00705D4A">
        <w:t xml:space="preserve"> </w:t>
      </w:r>
    </w:p>
    <w:p w:rsidR="00D54E62" w:rsidRPr="00705D4A" w:rsidRDefault="00D54E62" w:rsidP="00D62518">
      <w:pPr>
        <w:rPr>
          <w:rFonts w:cstheme="minorHAnsi"/>
        </w:rPr>
      </w:pPr>
      <w:r w:rsidRPr="00705D4A">
        <w:rPr>
          <w:rFonts w:cstheme="minorHAnsi"/>
        </w:rPr>
        <w:tab/>
        <w:t xml:space="preserve">b. Would the principal risk to the participant be potential harm resulting from a breach in confidentiality? </w:t>
      </w:r>
    </w:p>
    <w:p w:rsidR="00DE2FCB" w:rsidRPr="00705D4A" w:rsidRDefault="00DE2FCB" w:rsidP="00D62518">
      <w:pPr>
        <w:rPr>
          <w:color w:val="4F81BD" w:themeColor="accent1"/>
        </w:rPr>
      </w:pPr>
      <w:r w:rsidRPr="00705D4A">
        <w:rPr>
          <w:color w:val="4F81BD" w:themeColor="accent1"/>
        </w:rPr>
        <w:t>The participant should be asked whether he/she wants documentation linking the participant with the research; the participant's wishes will govern.</w:t>
      </w:r>
    </w:p>
    <w:p w:rsidR="00DE2FCB" w:rsidRPr="00705D4A" w:rsidRDefault="00DE2FCB" w:rsidP="00D62518">
      <w:pPr>
        <w:rPr>
          <w:color w:val="4F81BD" w:themeColor="accent1"/>
        </w:rPr>
      </w:pPr>
      <w:r w:rsidRPr="00705D4A">
        <w:rPr>
          <w:color w:val="4F81BD" w:themeColor="accent1"/>
        </w:rPr>
        <w:t>Both answers above must be YES for a waiver of consent documentation.</w:t>
      </w:r>
    </w:p>
    <w:p w:rsidR="00923A9F" w:rsidRPr="00705D4A" w:rsidRDefault="00D54E62" w:rsidP="00D62518">
      <w:pPr>
        <w:rPr>
          <w:rFonts w:cstheme="minorHAnsi"/>
        </w:rPr>
      </w:pPr>
      <w:r w:rsidRPr="00705D4A">
        <w:rPr>
          <w:rFonts w:cstheme="minorHAnsi"/>
        </w:rPr>
        <w:tab/>
      </w:r>
      <w:r w:rsidRPr="00705D4A">
        <w:rPr>
          <w:rFonts w:cstheme="minorHAnsi"/>
          <w:b/>
        </w:rPr>
        <w:t xml:space="preserve">If </w:t>
      </w:r>
      <w:r w:rsidR="00322DB7" w:rsidRPr="00705D4A">
        <w:rPr>
          <w:rFonts w:cstheme="minorHAnsi"/>
          <w:b/>
        </w:rPr>
        <w:t xml:space="preserve">Both </w:t>
      </w:r>
      <w:r w:rsidRPr="00705D4A">
        <w:rPr>
          <w:rFonts w:cstheme="minorHAnsi"/>
          <w:b/>
        </w:rPr>
        <w:t>Yes,</w:t>
      </w:r>
      <w:r w:rsidRPr="00705D4A">
        <w:rPr>
          <w:rFonts w:cstheme="minorHAnsi"/>
        </w:rPr>
        <w:t xml:space="preserve"> </w:t>
      </w:r>
    </w:p>
    <w:p w:rsidR="00D93CE0" w:rsidRPr="00705D4A" w:rsidRDefault="006F1BB3" w:rsidP="001C2461">
      <w:pPr>
        <w:ind w:firstLine="720"/>
        <w:rPr>
          <w:rFonts w:cstheme="minorHAnsi"/>
        </w:rPr>
      </w:pPr>
      <w:r w:rsidRPr="00705D4A">
        <w:rPr>
          <w:rFonts w:cstheme="minorHAnsi"/>
        </w:rPr>
        <w:t xml:space="preserve">Explain how the only record linking the participant and the research would be the consent document, and how the principle </w:t>
      </w:r>
      <w:proofErr w:type="gramStart"/>
      <w:r w:rsidRPr="00705D4A">
        <w:rPr>
          <w:rFonts w:cstheme="minorHAnsi"/>
        </w:rPr>
        <w:t>risk</w:t>
      </w:r>
      <w:proofErr w:type="gramEnd"/>
      <w:r w:rsidRPr="00705D4A">
        <w:rPr>
          <w:rFonts w:cstheme="minorHAnsi"/>
        </w:rPr>
        <w:t xml:space="preserve"> to the participant would be potential harm resulting from a breach in confidentiality.” </w:t>
      </w:r>
    </w:p>
    <w:p w:rsidR="00D93E7C" w:rsidRPr="00705D4A" w:rsidRDefault="00D93CE0" w:rsidP="00D93E7C">
      <w:pPr>
        <w:rPr>
          <w:rFonts w:cstheme="minorHAnsi"/>
        </w:rPr>
      </w:pPr>
      <w:r w:rsidRPr="00705D4A">
        <w:rPr>
          <w:rFonts w:cstheme="minorHAnsi"/>
        </w:rPr>
        <w:br w:type="page"/>
      </w:r>
      <w:bookmarkStart w:id="34" w:name="AppendixI"/>
      <w:bookmarkEnd w:id="34"/>
      <w:r w:rsidR="00D93E7C" w:rsidRPr="00705D4A">
        <w:rPr>
          <w:rFonts w:cstheme="minorHAnsi"/>
          <w:highlight w:val="yellow"/>
        </w:rPr>
        <w:lastRenderedPageBreak/>
        <w:t>APPENDIX I (Storage of Biological Materials for future research use)</w:t>
      </w:r>
    </w:p>
    <w:p w:rsidR="00D93E7C" w:rsidRPr="00705D4A" w:rsidRDefault="00D93E7C" w:rsidP="00D93E7C">
      <w:pPr>
        <w:rPr>
          <w:rFonts w:cstheme="minorHAnsi"/>
        </w:rPr>
      </w:pPr>
      <w:r w:rsidRPr="00705D4A">
        <w:rPr>
          <w:rFonts w:cstheme="minorHAnsi"/>
        </w:rPr>
        <w:t xml:space="preserve">1. Describe the purpose of collecting and storing the specimens for future use. </w:t>
      </w:r>
    </w:p>
    <w:p w:rsidR="00D93E7C" w:rsidRPr="00705D4A" w:rsidRDefault="00D93E7C" w:rsidP="00D93E7C">
      <w:pPr>
        <w:rPr>
          <w:rFonts w:cstheme="minorHAnsi"/>
        </w:rPr>
      </w:pPr>
      <w:r w:rsidRPr="00705D4A">
        <w:rPr>
          <w:rFonts w:cstheme="minorHAnsi"/>
        </w:rPr>
        <w:t>2. Will there be limits on the specimen’s intended future use (e.g., for cancer research only)?</w:t>
      </w:r>
    </w:p>
    <w:p w:rsidR="00D93E7C" w:rsidRPr="00705D4A" w:rsidRDefault="00D93E7C" w:rsidP="00D93E7C">
      <w:pPr>
        <w:rPr>
          <w:rFonts w:cstheme="minorHAnsi"/>
        </w:rPr>
      </w:pPr>
      <w:r w:rsidRPr="00705D4A">
        <w:rPr>
          <w:rFonts w:cstheme="minorHAnsi"/>
        </w:rPr>
        <w:tab/>
      </w:r>
      <w:r w:rsidR="00D73EA6" w:rsidRPr="00705D4A">
        <w:rPr>
          <w:rFonts w:cstheme="minorHAnsi"/>
        </w:rPr>
        <w:t>Please e</w:t>
      </w:r>
      <w:r w:rsidRPr="00705D4A">
        <w:rPr>
          <w:rFonts w:cstheme="minorHAnsi"/>
        </w:rPr>
        <w:t xml:space="preserve">xplain why or why not? </w:t>
      </w:r>
    </w:p>
    <w:p w:rsidR="00D93E7C" w:rsidRPr="00705D4A" w:rsidRDefault="00D93E7C" w:rsidP="00D93E7C">
      <w:pPr>
        <w:rPr>
          <w:rFonts w:cstheme="minorHAnsi"/>
        </w:rPr>
      </w:pPr>
      <w:r w:rsidRPr="00705D4A">
        <w:rPr>
          <w:rFonts w:cstheme="minorHAnsi"/>
        </w:rPr>
        <w:t>3. Specify the procedures by which participants can withdraw their specimens from storage for future research.</w:t>
      </w:r>
    </w:p>
    <w:p w:rsidR="00D21062" w:rsidRPr="00705D4A" w:rsidRDefault="00D21062" w:rsidP="00D93E7C">
      <w:pPr>
        <w:rPr>
          <w:rFonts w:cstheme="minorHAnsi"/>
        </w:rPr>
      </w:pPr>
    </w:p>
    <w:sectPr w:rsidR="00D21062" w:rsidRPr="00705D4A" w:rsidSect="0064457E">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AEA" w:rsidRDefault="00431AEA" w:rsidP="00262EBA">
      <w:pPr>
        <w:spacing w:after="0" w:line="240" w:lineRule="auto"/>
      </w:pPr>
      <w:r>
        <w:separator/>
      </w:r>
    </w:p>
  </w:endnote>
  <w:endnote w:type="continuationSeparator" w:id="0">
    <w:p w:rsidR="00431AEA" w:rsidRDefault="00431AEA" w:rsidP="0026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879875"/>
      <w:docPartObj>
        <w:docPartGallery w:val="Page Numbers (Bottom of Page)"/>
        <w:docPartUnique/>
      </w:docPartObj>
    </w:sdtPr>
    <w:sdtEndPr>
      <w:rPr>
        <w:noProof/>
      </w:rPr>
    </w:sdtEndPr>
    <w:sdtContent>
      <w:p w:rsidR="00AB59FE" w:rsidRDefault="00AB59FE">
        <w:pPr>
          <w:pStyle w:val="Footer"/>
          <w:jc w:val="center"/>
        </w:pPr>
        <w:r>
          <w:fldChar w:fldCharType="begin"/>
        </w:r>
        <w:r>
          <w:instrText xml:space="preserve"> PAGE   \* MERGEFORMAT </w:instrText>
        </w:r>
        <w:r>
          <w:fldChar w:fldCharType="separate"/>
        </w:r>
        <w:r w:rsidR="00DF28AB">
          <w:rPr>
            <w:noProof/>
          </w:rPr>
          <w:t>49</w:t>
        </w:r>
        <w:r>
          <w:rPr>
            <w:noProof/>
          </w:rPr>
          <w:fldChar w:fldCharType="end"/>
        </w:r>
      </w:p>
    </w:sdtContent>
  </w:sdt>
  <w:p w:rsidR="003B51FC" w:rsidRDefault="003B5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AEA" w:rsidRDefault="00431AEA" w:rsidP="00262EBA">
      <w:pPr>
        <w:spacing w:after="0" w:line="240" w:lineRule="auto"/>
      </w:pPr>
      <w:r>
        <w:separator/>
      </w:r>
    </w:p>
  </w:footnote>
  <w:footnote w:type="continuationSeparator" w:id="0">
    <w:p w:rsidR="00431AEA" w:rsidRDefault="00431AEA" w:rsidP="00262E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7C5" w:rsidRDefault="009167C5">
    <w:pPr>
      <w:pStyle w:val="Header"/>
    </w:pPr>
    <w:r>
      <w:t xml:space="preserve">New Submission </w:t>
    </w:r>
    <w:r>
      <w:ptab w:relativeTo="margin" w:alignment="center" w:leader="none"/>
    </w:r>
    <w:r>
      <w:ptab w:relativeTo="margin" w:alignment="right" w:leader="none"/>
    </w:r>
    <w: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5178B"/>
    <w:multiLevelType w:val="multilevel"/>
    <w:tmpl w:val="BB24F320"/>
    <w:lvl w:ilvl="0">
      <w:start w:val="5"/>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707421D"/>
    <w:multiLevelType w:val="hybridMultilevel"/>
    <w:tmpl w:val="45FC2D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843537"/>
    <w:multiLevelType w:val="multilevel"/>
    <w:tmpl w:val="ECFAEFFC"/>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A1E44C3"/>
    <w:multiLevelType w:val="multilevel"/>
    <w:tmpl w:val="7EB8CA2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0F7F21FE"/>
    <w:multiLevelType w:val="hybridMultilevel"/>
    <w:tmpl w:val="3A986C50"/>
    <w:lvl w:ilvl="0" w:tplc="A96C4328">
      <w:start w:val="1"/>
      <w:numFmt w:val="lowerLetter"/>
      <w:lvlText w:val="%1."/>
      <w:lvlJc w:val="left"/>
      <w:pPr>
        <w:ind w:left="117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9038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0F658C3"/>
    <w:multiLevelType w:val="multilevel"/>
    <w:tmpl w:val="DCDC8E50"/>
    <w:lvl w:ilvl="0">
      <w:start w:val="5"/>
      <w:numFmt w:val="decimal"/>
      <w:lvlText w:val="%1)"/>
      <w:lvlJc w:val="left"/>
      <w:pPr>
        <w:ind w:left="360" w:hanging="360"/>
      </w:pPr>
      <w:rPr>
        <w:rFonts w:hint="default"/>
      </w:rPr>
    </w:lvl>
    <w:lvl w:ilvl="1">
      <w:start w:val="3"/>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1452EBD"/>
    <w:multiLevelType w:val="multilevel"/>
    <w:tmpl w:val="8E9A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21C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2DB059B"/>
    <w:multiLevelType w:val="multilevel"/>
    <w:tmpl w:val="A2C008AE"/>
    <w:lvl w:ilvl="0">
      <w:start w:val="1"/>
      <w:numFmt w:val="decimal"/>
      <w:lvlText w:val="%1."/>
      <w:lvlJc w:val="left"/>
      <w:pPr>
        <w:ind w:left="360" w:hanging="360"/>
      </w:pPr>
      <w:rPr>
        <w:rFonts w:hint="default"/>
        <w:color w:val="auto"/>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57D08B5"/>
    <w:multiLevelType w:val="multilevel"/>
    <w:tmpl w:val="FD32F29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8495F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189137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C5A4D58"/>
    <w:multiLevelType w:val="multilevel"/>
    <w:tmpl w:val="F9083178"/>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FE54B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FF70B1C"/>
    <w:multiLevelType w:val="multilevel"/>
    <w:tmpl w:val="E292852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
      <w:numFmt w:val="lowerRoman"/>
      <w:lvlText w:val="%3)"/>
      <w:lvlJc w:val="left"/>
      <w:pPr>
        <w:ind w:left="1080" w:hanging="360"/>
      </w:pPr>
      <w:rPr>
        <w:rFonts w:hint="default"/>
      </w:rPr>
    </w:lvl>
    <w:lvl w:ilvl="3">
      <w:start w:val="2"/>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2DC12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7FE7815"/>
    <w:multiLevelType w:val="multilevel"/>
    <w:tmpl w:val="F4FAB3C4"/>
    <w:lvl w:ilvl="0">
      <w:start w:val="3"/>
      <w:numFmt w:val="decimal"/>
      <w:lvlText w:val="%1)"/>
      <w:lvlJc w:val="left"/>
      <w:pPr>
        <w:ind w:left="360" w:hanging="360"/>
      </w:pPr>
      <w:rPr>
        <w:rFonts w:hint="default"/>
      </w:rPr>
    </w:lvl>
    <w:lvl w:ilvl="1">
      <w:start w:val="3"/>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9F267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A7C20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BB502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F9F20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7D105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F0E2BCD"/>
    <w:multiLevelType w:val="multilevel"/>
    <w:tmpl w:val="3CD4FFF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2C53AE9"/>
    <w:multiLevelType w:val="hybridMultilevel"/>
    <w:tmpl w:val="D2A0F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2C70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59B212F"/>
    <w:multiLevelType w:val="hybridMultilevel"/>
    <w:tmpl w:val="B53A281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B09010D0">
      <w:start w:val="1"/>
      <w:numFmt w:val="decimal"/>
      <w:lvlText w:val="%3."/>
      <w:lvlJc w:val="left"/>
      <w:pPr>
        <w:ind w:left="3420" w:hanging="360"/>
      </w:pPr>
      <w:rPr>
        <w:rFonts w:hint="default"/>
        <w:color w:val="auto"/>
        <w:sz w:val="20"/>
      </w:rPr>
    </w:lvl>
    <w:lvl w:ilvl="3" w:tplc="5B74E57A">
      <w:start w:val="1"/>
      <w:numFmt w:val="decimal"/>
      <w:lvlText w:val="%4)"/>
      <w:lvlJc w:val="left"/>
      <w:pPr>
        <w:ind w:left="4320" w:hanging="72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9CB36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CBD23AD"/>
    <w:multiLevelType w:val="multilevel"/>
    <w:tmpl w:val="7FFC892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E857F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077298B"/>
    <w:multiLevelType w:val="multilevel"/>
    <w:tmpl w:val="28F4A4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
      <w:numFmt w:val="lowerRoman"/>
      <w:lvlText w:val="%3)"/>
      <w:lvlJc w:val="left"/>
      <w:pPr>
        <w:ind w:left="1080" w:hanging="360"/>
      </w:pPr>
      <w:rPr>
        <w:rFonts w:hint="default"/>
      </w:rPr>
    </w:lvl>
    <w:lvl w:ilvl="3">
      <w:start w:val="3"/>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1A57DB2"/>
    <w:multiLevelType w:val="multilevel"/>
    <w:tmpl w:val="01D0010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5580634C"/>
    <w:multiLevelType w:val="hybridMultilevel"/>
    <w:tmpl w:val="7124FAB8"/>
    <w:lvl w:ilvl="0" w:tplc="471C7BD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DC17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80F6D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5B5639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5EB3567C"/>
    <w:multiLevelType w:val="multilevel"/>
    <w:tmpl w:val="25267E46"/>
    <w:lvl w:ilvl="0">
      <w:start w:val="1"/>
      <w:numFmt w:val="decimal"/>
      <w:lvlText w:val="%1)"/>
      <w:lvlJc w:val="left"/>
      <w:pPr>
        <w:ind w:left="360" w:hanging="360"/>
      </w:pPr>
      <w:rPr>
        <w:rFonts w:hint="default"/>
      </w:rPr>
    </w:lvl>
    <w:lvl w:ilvl="1">
      <w:start w:val="4"/>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10124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80548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53703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92B46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A805C5B"/>
    <w:multiLevelType w:val="multilevel"/>
    <w:tmpl w:val="ECFAEFFC"/>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CD311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4"/>
  </w:num>
  <w:num w:numId="3">
    <w:abstractNumId w:val="1"/>
  </w:num>
  <w:num w:numId="4">
    <w:abstractNumId w:val="8"/>
  </w:num>
  <w:num w:numId="5">
    <w:abstractNumId w:val="14"/>
  </w:num>
  <w:num w:numId="6">
    <w:abstractNumId w:val="29"/>
  </w:num>
  <w:num w:numId="7">
    <w:abstractNumId w:val="25"/>
  </w:num>
  <w:num w:numId="8">
    <w:abstractNumId w:val="16"/>
  </w:num>
  <w:num w:numId="9">
    <w:abstractNumId w:val="12"/>
  </w:num>
  <w:num w:numId="10">
    <w:abstractNumId w:val="42"/>
  </w:num>
  <w:num w:numId="11">
    <w:abstractNumId w:val="22"/>
  </w:num>
  <w:num w:numId="12">
    <w:abstractNumId w:val="20"/>
  </w:num>
  <w:num w:numId="13">
    <w:abstractNumId w:val="35"/>
  </w:num>
  <w:num w:numId="14">
    <w:abstractNumId w:val="38"/>
  </w:num>
  <w:num w:numId="15">
    <w:abstractNumId w:val="31"/>
  </w:num>
  <w:num w:numId="16">
    <w:abstractNumId w:val="34"/>
  </w:num>
  <w:num w:numId="17">
    <w:abstractNumId w:val="5"/>
  </w:num>
  <w:num w:numId="18">
    <w:abstractNumId w:val="19"/>
  </w:num>
  <w:num w:numId="19">
    <w:abstractNumId w:val="39"/>
  </w:num>
  <w:num w:numId="20">
    <w:abstractNumId w:val="11"/>
  </w:num>
  <w:num w:numId="21">
    <w:abstractNumId w:val="9"/>
  </w:num>
  <w:num w:numId="22">
    <w:abstractNumId w:val="15"/>
  </w:num>
  <w:num w:numId="23">
    <w:abstractNumId w:val="30"/>
  </w:num>
  <w:num w:numId="24">
    <w:abstractNumId w:val="2"/>
  </w:num>
  <w:num w:numId="25">
    <w:abstractNumId w:val="17"/>
  </w:num>
  <w:num w:numId="26">
    <w:abstractNumId w:val="13"/>
  </w:num>
  <w:num w:numId="27">
    <w:abstractNumId w:val="27"/>
  </w:num>
  <w:num w:numId="28">
    <w:abstractNumId w:val="0"/>
  </w:num>
  <w:num w:numId="29">
    <w:abstractNumId w:val="10"/>
  </w:num>
  <w:num w:numId="30">
    <w:abstractNumId w:val="36"/>
  </w:num>
  <w:num w:numId="31">
    <w:abstractNumId w:val="41"/>
  </w:num>
  <w:num w:numId="32">
    <w:abstractNumId w:val="32"/>
  </w:num>
  <w:num w:numId="33">
    <w:abstractNumId w:val="37"/>
  </w:num>
  <w:num w:numId="34">
    <w:abstractNumId w:val="3"/>
  </w:num>
  <w:num w:numId="35">
    <w:abstractNumId w:val="7"/>
  </w:num>
  <w:num w:numId="36">
    <w:abstractNumId w:val="24"/>
  </w:num>
  <w:num w:numId="37">
    <w:abstractNumId w:val="6"/>
  </w:num>
  <w:num w:numId="38">
    <w:abstractNumId w:val="28"/>
  </w:num>
  <w:num w:numId="39">
    <w:abstractNumId w:val="23"/>
  </w:num>
  <w:num w:numId="40">
    <w:abstractNumId w:val="18"/>
  </w:num>
  <w:num w:numId="41">
    <w:abstractNumId w:val="33"/>
  </w:num>
  <w:num w:numId="42">
    <w:abstractNumId w:val="40"/>
  </w:num>
  <w:num w:numId="43">
    <w:abstractNumId w:val="2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bordersDoNotSurroundHeader/>
  <w:bordersDoNotSurroundFooter/>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518"/>
    <w:rsid w:val="00000531"/>
    <w:rsid w:val="000018D6"/>
    <w:rsid w:val="0000264E"/>
    <w:rsid w:val="00002F64"/>
    <w:rsid w:val="00004AEA"/>
    <w:rsid w:val="00005EA6"/>
    <w:rsid w:val="000112BE"/>
    <w:rsid w:val="000158F7"/>
    <w:rsid w:val="00016CA6"/>
    <w:rsid w:val="00016DE8"/>
    <w:rsid w:val="000171E0"/>
    <w:rsid w:val="000174C6"/>
    <w:rsid w:val="0001774C"/>
    <w:rsid w:val="000220FE"/>
    <w:rsid w:val="00022A08"/>
    <w:rsid w:val="00027D6A"/>
    <w:rsid w:val="000308F0"/>
    <w:rsid w:val="0003137F"/>
    <w:rsid w:val="0003282A"/>
    <w:rsid w:val="00033BF2"/>
    <w:rsid w:val="00035144"/>
    <w:rsid w:val="00036D10"/>
    <w:rsid w:val="000375C4"/>
    <w:rsid w:val="00037947"/>
    <w:rsid w:val="00040085"/>
    <w:rsid w:val="000400D4"/>
    <w:rsid w:val="00040DBD"/>
    <w:rsid w:val="000411EC"/>
    <w:rsid w:val="00043186"/>
    <w:rsid w:val="00046274"/>
    <w:rsid w:val="000469A6"/>
    <w:rsid w:val="00046D0F"/>
    <w:rsid w:val="00047B9D"/>
    <w:rsid w:val="00050A97"/>
    <w:rsid w:val="00051188"/>
    <w:rsid w:val="000517B5"/>
    <w:rsid w:val="000525ED"/>
    <w:rsid w:val="00052B3A"/>
    <w:rsid w:val="00052C7A"/>
    <w:rsid w:val="000532C4"/>
    <w:rsid w:val="00053AA3"/>
    <w:rsid w:val="00061010"/>
    <w:rsid w:val="000615B9"/>
    <w:rsid w:val="00061E5D"/>
    <w:rsid w:val="000642F8"/>
    <w:rsid w:val="00065B04"/>
    <w:rsid w:val="00065D0E"/>
    <w:rsid w:val="00065F24"/>
    <w:rsid w:val="00067342"/>
    <w:rsid w:val="00067D64"/>
    <w:rsid w:val="0007339B"/>
    <w:rsid w:val="00077E90"/>
    <w:rsid w:val="00080748"/>
    <w:rsid w:val="000809F9"/>
    <w:rsid w:val="00081712"/>
    <w:rsid w:val="00085001"/>
    <w:rsid w:val="00085B4E"/>
    <w:rsid w:val="000876C0"/>
    <w:rsid w:val="000911D1"/>
    <w:rsid w:val="0009305E"/>
    <w:rsid w:val="0009346A"/>
    <w:rsid w:val="00096772"/>
    <w:rsid w:val="000A2366"/>
    <w:rsid w:val="000A3244"/>
    <w:rsid w:val="000A3F9F"/>
    <w:rsid w:val="000A43C1"/>
    <w:rsid w:val="000B5B53"/>
    <w:rsid w:val="000B5C57"/>
    <w:rsid w:val="000C01E2"/>
    <w:rsid w:val="000C1479"/>
    <w:rsid w:val="000C1504"/>
    <w:rsid w:val="000C4595"/>
    <w:rsid w:val="000C66A7"/>
    <w:rsid w:val="000C6876"/>
    <w:rsid w:val="000D312D"/>
    <w:rsid w:val="000D3B3C"/>
    <w:rsid w:val="000D610B"/>
    <w:rsid w:val="000D6B74"/>
    <w:rsid w:val="000D78F8"/>
    <w:rsid w:val="000D7E18"/>
    <w:rsid w:val="000E03EE"/>
    <w:rsid w:val="000E0CFA"/>
    <w:rsid w:val="000E23A5"/>
    <w:rsid w:val="000E2BF7"/>
    <w:rsid w:val="000E4CB6"/>
    <w:rsid w:val="000E5E4F"/>
    <w:rsid w:val="000E799F"/>
    <w:rsid w:val="000F0984"/>
    <w:rsid w:val="000F13E9"/>
    <w:rsid w:val="000F3795"/>
    <w:rsid w:val="000F3BAB"/>
    <w:rsid w:val="000F42A1"/>
    <w:rsid w:val="000F5526"/>
    <w:rsid w:val="000F5ED3"/>
    <w:rsid w:val="000F666A"/>
    <w:rsid w:val="000F743B"/>
    <w:rsid w:val="000F7669"/>
    <w:rsid w:val="001038F3"/>
    <w:rsid w:val="00104AD6"/>
    <w:rsid w:val="001067B6"/>
    <w:rsid w:val="00107C75"/>
    <w:rsid w:val="0011263F"/>
    <w:rsid w:val="00113688"/>
    <w:rsid w:val="00113B24"/>
    <w:rsid w:val="001215D0"/>
    <w:rsid w:val="00122473"/>
    <w:rsid w:val="00122E87"/>
    <w:rsid w:val="00123736"/>
    <w:rsid w:val="0012455C"/>
    <w:rsid w:val="001304BD"/>
    <w:rsid w:val="00131EE2"/>
    <w:rsid w:val="001329F9"/>
    <w:rsid w:val="00133F2F"/>
    <w:rsid w:val="00133FA3"/>
    <w:rsid w:val="001359AD"/>
    <w:rsid w:val="00136BC7"/>
    <w:rsid w:val="00136BCC"/>
    <w:rsid w:val="001376CB"/>
    <w:rsid w:val="00144FE5"/>
    <w:rsid w:val="00145C28"/>
    <w:rsid w:val="00146E88"/>
    <w:rsid w:val="00147570"/>
    <w:rsid w:val="001478EA"/>
    <w:rsid w:val="00151740"/>
    <w:rsid w:val="001535FB"/>
    <w:rsid w:val="00154583"/>
    <w:rsid w:val="001547A4"/>
    <w:rsid w:val="0015655C"/>
    <w:rsid w:val="00156F64"/>
    <w:rsid w:val="00160012"/>
    <w:rsid w:val="00162071"/>
    <w:rsid w:val="00164900"/>
    <w:rsid w:val="00165858"/>
    <w:rsid w:val="00166A99"/>
    <w:rsid w:val="00171F95"/>
    <w:rsid w:val="001742CB"/>
    <w:rsid w:val="00174495"/>
    <w:rsid w:val="001754C3"/>
    <w:rsid w:val="00175D82"/>
    <w:rsid w:val="00183708"/>
    <w:rsid w:val="00183E71"/>
    <w:rsid w:val="00194A82"/>
    <w:rsid w:val="001953A5"/>
    <w:rsid w:val="001965F7"/>
    <w:rsid w:val="001966F9"/>
    <w:rsid w:val="00196D19"/>
    <w:rsid w:val="00196D56"/>
    <w:rsid w:val="00196DEC"/>
    <w:rsid w:val="00197445"/>
    <w:rsid w:val="001A1B84"/>
    <w:rsid w:val="001A7C4D"/>
    <w:rsid w:val="001B531E"/>
    <w:rsid w:val="001B6D5B"/>
    <w:rsid w:val="001B7608"/>
    <w:rsid w:val="001C0E34"/>
    <w:rsid w:val="001C22CA"/>
    <w:rsid w:val="001C2394"/>
    <w:rsid w:val="001C2461"/>
    <w:rsid w:val="001C504A"/>
    <w:rsid w:val="001C6590"/>
    <w:rsid w:val="001C66D7"/>
    <w:rsid w:val="001D2757"/>
    <w:rsid w:val="001D3CE0"/>
    <w:rsid w:val="001D5338"/>
    <w:rsid w:val="001D5C5F"/>
    <w:rsid w:val="001D5FED"/>
    <w:rsid w:val="001D756C"/>
    <w:rsid w:val="001E3682"/>
    <w:rsid w:val="001E53B9"/>
    <w:rsid w:val="001E7620"/>
    <w:rsid w:val="001E77FC"/>
    <w:rsid w:val="001E7A88"/>
    <w:rsid w:val="001E7CC7"/>
    <w:rsid w:val="00200467"/>
    <w:rsid w:val="0020121C"/>
    <w:rsid w:val="0020134C"/>
    <w:rsid w:val="002014DA"/>
    <w:rsid w:val="00201E54"/>
    <w:rsid w:val="002060B2"/>
    <w:rsid w:val="002069FF"/>
    <w:rsid w:val="002130AF"/>
    <w:rsid w:val="00213CAB"/>
    <w:rsid w:val="00215241"/>
    <w:rsid w:val="00216665"/>
    <w:rsid w:val="00216806"/>
    <w:rsid w:val="0022015B"/>
    <w:rsid w:val="00221460"/>
    <w:rsid w:val="00221B9D"/>
    <w:rsid w:val="002222D4"/>
    <w:rsid w:val="00225A8B"/>
    <w:rsid w:val="00225C12"/>
    <w:rsid w:val="00226234"/>
    <w:rsid w:val="0022679C"/>
    <w:rsid w:val="00226B7F"/>
    <w:rsid w:val="00227B2D"/>
    <w:rsid w:val="00227E4A"/>
    <w:rsid w:val="002300FF"/>
    <w:rsid w:val="002303E6"/>
    <w:rsid w:val="00230D86"/>
    <w:rsid w:val="00230E52"/>
    <w:rsid w:val="002316EF"/>
    <w:rsid w:val="00231FF5"/>
    <w:rsid w:val="0023461A"/>
    <w:rsid w:val="002356D7"/>
    <w:rsid w:val="00242CD6"/>
    <w:rsid w:val="002436B7"/>
    <w:rsid w:val="00244EB0"/>
    <w:rsid w:val="002476BC"/>
    <w:rsid w:val="00247D3E"/>
    <w:rsid w:val="002505E5"/>
    <w:rsid w:val="00251ADF"/>
    <w:rsid w:val="002527ED"/>
    <w:rsid w:val="00255DFA"/>
    <w:rsid w:val="00256995"/>
    <w:rsid w:val="00260267"/>
    <w:rsid w:val="00261B2E"/>
    <w:rsid w:val="00262EBA"/>
    <w:rsid w:val="00264612"/>
    <w:rsid w:val="00264CE5"/>
    <w:rsid w:val="002658AC"/>
    <w:rsid w:val="002713BF"/>
    <w:rsid w:val="0027209D"/>
    <w:rsid w:val="00273680"/>
    <w:rsid w:val="00274C70"/>
    <w:rsid w:val="002754BF"/>
    <w:rsid w:val="00275AB4"/>
    <w:rsid w:val="002767F0"/>
    <w:rsid w:val="002769C5"/>
    <w:rsid w:val="00276D1C"/>
    <w:rsid w:val="00276D97"/>
    <w:rsid w:val="00276E0B"/>
    <w:rsid w:val="002771C5"/>
    <w:rsid w:val="0028147E"/>
    <w:rsid w:val="002840A7"/>
    <w:rsid w:val="00284D94"/>
    <w:rsid w:val="0028574D"/>
    <w:rsid w:val="00285BE7"/>
    <w:rsid w:val="00286DF9"/>
    <w:rsid w:val="00287201"/>
    <w:rsid w:val="00292DE8"/>
    <w:rsid w:val="00294A2C"/>
    <w:rsid w:val="00294C4E"/>
    <w:rsid w:val="002954B4"/>
    <w:rsid w:val="00295B40"/>
    <w:rsid w:val="00296AD5"/>
    <w:rsid w:val="00297703"/>
    <w:rsid w:val="002A0D0F"/>
    <w:rsid w:val="002A2153"/>
    <w:rsid w:val="002A30BE"/>
    <w:rsid w:val="002A426C"/>
    <w:rsid w:val="002A466A"/>
    <w:rsid w:val="002A4885"/>
    <w:rsid w:val="002A5181"/>
    <w:rsid w:val="002A5DF2"/>
    <w:rsid w:val="002A6AA3"/>
    <w:rsid w:val="002A6CFE"/>
    <w:rsid w:val="002B11BD"/>
    <w:rsid w:val="002B7F26"/>
    <w:rsid w:val="002C290E"/>
    <w:rsid w:val="002C402A"/>
    <w:rsid w:val="002C43FB"/>
    <w:rsid w:val="002C548F"/>
    <w:rsid w:val="002C6031"/>
    <w:rsid w:val="002C68E8"/>
    <w:rsid w:val="002C6CEA"/>
    <w:rsid w:val="002C7726"/>
    <w:rsid w:val="002D1965"/>
    <w:rsid w:val="002D3FC3"/>
    <w:rsid w:val="002D4352"/>
    <w:rsid w:val="002D45E7"/>
    <w:rsid w:val="002D4690"/>
    <w:rsid w:val="002D4C91"/>
    <w:rsid w:val="002D5F92"/>
    <w:rsid w:val="002D6041"/>
    <w:rsid w:val="002D7B16"/>
    <w:rsid w:val="002E0B84"/>
    <w:rsid w:val="002E2814"/>
    <w:rsid w:val="002E38F0"/>
    <w:rsid w:val="002E3A6E"/>
    <w:rsid w:val="002E4EDC"/>
    <w:rsid w:val="002E57A0"/>
    <w:rsid w:val="002E72D2"/>
    <w:rsid w:val="002F0057"/>
    <w:rsid w:val="002F1732"/>
    <w:rsid w:val="002F1936"/>
    <w:rsid w:val="002F1A3C"/>
    <w:rsid w:val="002F3545"/>
    <w:rsid w:val="002F5284"/>
    <w:rsid w:val="002F5E24"/>
    <w:rsid w:val="002F779C"/>
    <w:rsid w:val="003003F6"/>
    <w:rsid w:val="003006A0"/>
    <w:rsid w:val="00300B42"/>
    <w:rsid w:val="00300BE6"/>
    <w:rsid w:val="003017CC"/>
    <w:rsid w:val="00303549"/>
    <w:rsid w:val="00303D6E"/>
    <w:rsid w:val="0030735E"/>
    <w:rsid w:val="003076B4"/>
    <w:rsid w:val="00307F1F"/>
    <w:rsid w:val="0031015B"/>
    <w:rsid w:val="00310520"/>
    <w:rsid w:val="0031065D"/>
    <w:rsid w:val="00310EF4"/>
    <w:rsid w:val="003119EB"/>
    <w:rsid w:val="003128C1"/>
    <w:rsid w:val="003128F1"/>
    <w:rsid w:val="00313535"/>
    <w:rsid w:val="003151C9"/>
    <w:rsid w:val="00315E06"/>
    <w:rsid w:val="00315ED4"/>
    <w:rsid w:val="00316E11"/>
    <w:rsid w:val="003173DE"/>
    <w:rsid w:val="00321C0F"/>
    <w:rsid w:val="00322649"/>
    <w:rsid w:val="00322744"/>
    <w:rsid w:val="00322A78"/>
    <w:rsid w:val="00322DB7"/>
    <w:rsid w:val="0032560B"/>
    <w:rsid w:val="00325ADB"/>
    <w:rsid w:val="003262BB"/>
    <w:rsid w:val="0032644C"/>
    <w:rsid w:val="00326769"/>
    <w:rsid w:val="00330471"/>
    <w:rsid w:val="00330CDD"/>
    <w:rsid w:val="00333216"/>
    <w:rsid w:val="00335318"/>
    <w:rsid w:val="00335571"/>
    <w:rsid w:val="00336151"/>
    <w:rsid w:val="0033670F"/>
    <w:rsid w:val="00341009"/>
    <w:rsid w:val="00346DD9"/>
    <w:rsid w:val="0034766D"/>
    <w:rsid w:val="00347E31"/>
    <w:rsid w:val="00351AA2"/>
    <w:rsid w:val="00352258"/>
    <w:rsid w:val="00355612"/>
    <w:rsid w:val="003556D5"/>
    <w:rsid w:val="00357B7D"/>
    <w:rsid w:val="00360AC7"/>
    <w:rsid w:val="00360DCD"/>
    <w:rsid w:val="003614C6"/>
    <w:rsid w:val="00362B18"/>
    <w:rsid w:val="00362E5F"/>
    <w:rsid w:val="00362F1E"/>
    <w:rsid w:val="00363DCE"/>
    <w:rsid w:val="00365BE8"/>
    <w:rsid w:val="00366766"/>
    <w:rsid w:val="00366922"/>
    <w:rsid w:val="003677F0"/>
    <w:rsid w:val="0036790E"/>
    <w:rsid w:val="0037028E"/>
    <w:rsid w:val="003705CC"/>
    <w:rsid w:val="003706A9"/>
    <w:rsid w:val="00371F4B"/>
    <w:rsid w:val="00372C4A"/>
    <w:rsid w:val="00373E00"/>
    <w:rsid w:val="003756AC"/>
    <w:rsid w:val="00375A64"/>
    <w:rsid w:val="00376063"/>
    <w:rsid w:val="00376EB6"/>
    <w:rsid w:val="00376FC0"/>
    <w:rsid w:val="00381359"/>
    <w:rsid w:val="00390D9C"/>
    <w:rsid w:val="00391AB0"/>
    <w:rsid w:val="003940DC"/>
    <w:rsid w:val="00394959"/>
    <w:rsid w:val="00394B4C"/>
    <w:rsid w:val="003959C1"/>
    <w:rsid w:val="00397520"/>
    <w:rsid w:val="00397A75"/>
    <w:rsid w:val="003A1CA5"/>
    <w:rsid w:val="003A2009"/>
    <w:rsid w:val="003A2780"/>
    <w:rsid w:val="003A3E38"/>
    <w:rsid w:val="003A4D2D"/>
    <w:rsid w:val="003A4F8E"/>
    <w:rsid w:val="003A5127"/>
    <w:rsid w:val="003A5E23"/>
    <w:rsid w:val="003B2468"/>
    <w:rsid w:val="003B4AEF"/>
    <w:rsid w:val="003B51FC"/>
    <w:rsid w:val="003B7421"/>
    <w:rsid w:val="003C0402"/>
    <w:rsid w:val="003C0D8D"/>
    <w:rsid w:val="003C162F"/>
    <w:rsid w:val="003C1FF5"/>
    <w:rsid w:val="003C2784"/>
    <w:rsid w:val="003C2897"/>
    <w:rsid w:val="003C5C4D"/>
    <w:rsid w:val="003C7E99"/>
    <w:rsid w:val="003D2791"/>
    <w:rsid w:val="003D2EB5"/>
    <w:rsid w:val="003E0709"/>
    <w:rsid w:val="003E0E95"/>
    <w:rsid w:val="003E1573"/>
    <w:rsid w:val="003E2878"/>
    <w:rsid w:val="003E28F3"/>
    <w:rsid w:val="003E395F"/>
    <w:rsid w:val="003E3BEB"/>
    <w:rsid w:val="003F119A"/>
    <w:rsid w:val="003F1AA6"/>
    <w:rsid w:val="003F3550"/>
    <w:rsid w:val="003F3765"/>
    <w:rsid w:val="003F5BD6"/>
    <w:rsid w:val="003F628C"/>
    <w:rsid w:val="003F6295"/>
    <w:rsid w:val="003F7D2D"/>
    <w:rsid w:val="004005ED"/>
    <w:rsid w:val="00402D6C"/>
    <w:rsid w:val="00405214"/>
    <w:rsid w:val="00405456"/>
    <w:rsid w:val="00405BF6"/>
    <w:rsid w:val="00405CA2"/>
    <w:rsid w:val="00406D2A"/>
    <w:rsid w:val="0041241F"/>
    <w:rsid w:val="00412E07"/>
    <w:rsid w:val="0041463B"/>
    <w:rsid w:val="004170A2"/>
    <w:rsid w:val="00420CB9"/>
    <w:rsid w:val="004227DA"/>
    <w:rsid w:val="00425A5B"/>
    <w:rsid w:val="0042634D"/>
    <w:rsid w:val="0042665F"/>
    <w:rsid w:val="00427552"/>
    <w:rsid w:val="0042764E"/>
    <w:rsid w:val="00430FD7"/>
    <w:rsid w:val="00431AC0"/>
    <w:rsid w:val="00431AEA"/>
    <w:rsid w:val="00432273"/>
    <w:rsid w:val="00432381"/>
    <w:rsid w:val="004323D3"/>
    <w:rsid w:val="00433176"/>
    <w:rsid w:val="00433A2A"/>
    <w:rsid w:val="004348DE"/>
    <w:rsid w:val="004366CA"/>
    <w:rsid w:val="00440E6A"/>
    <w:rsid w:val="004432F9"/>
    <w:rsid w:val="00443492"/>
    <w:rsid w:val="00443851"/>
    <w:rsid w:val="004443A0"/>
    <w:rsid w:val="00444DC9"/>
    <w:rsid w:val="004503F2"/>
    <w:rsid w:val="00450DFC"/>
    <w:rsid w:val="00451FB1"/>
    <w:rsid w:val="004529C2"/>
    <w:rsid w:val="004538D8"/>
    <w:rsid w:val="004550A0"/>
    <w:rsid w:val="004579E6"/>
    <w:rsid w:val="00460283"/>
    <w:rsid w:val="0046067A"/>
    <w:rsid w:val="00461366"/>
    <w:rsid w:val="00461551"/>
    <w:rsid w:val="00461886"/>
    <w:rsid w:val="0046273E"/>
    <w:rsid w:val="004636DA"/>
    <w:rsid w:val="00463CAC"/>
    <w:rsid w:val="00467C1C"/>
    <w:rsid w:val="00471017"/>
    <w:rsid w:val="0047395B"/>
    <w:rsid w:val="0047529A"/>
    <w:rsid w:val="00475C44"/>
    <w:rsid w:val="00480747"/>
    <w:rsid w:val="0048144B"/>
    <w:rsid w:val="0048389D"/>
    <w:rsid w:val="00486A1A"/>
    <w:rsid w:val="0048753E"/>
    <w:rsid w:val="00491558"/>
    <w:rsid w:val="00491B3A"/>
    <w:rsid w:val="00491CA0"/>
    <w:rsid w:val="0049254F"/>
    <w:rsid w:val="00492D68"/>
    <w:rsid w:val="00493702"/>
    <w:rsid w:val="0049481C"/>
    <w:rsid w:val="0049590E"/>
    <w:rsid w:val="004A04EF"/>
    <w:rsid w:val="004A3505"/>
    <w:rsid w:val="004A60BD"/>
    <w:rsid w:val="004A7303"/>
    <w:rsid w:val="004B044F"/>
    <w:rsid w:val="004B34DA"/>
    <w:rsid w:val="004B3F47"/>
    <w:rsid w:val="004B5400"/>
    <w:rsid w:val="004B5663"/>
    <w:rsid w:val="004C1182"/>
    <w:rsid w:val="004C1BD7"/>
    <w:rsid w:val="004C31C9"/>
    <w:rsid w:val="004C3677"/>
    <w:rsid w:val="004C4B4E"/>
    <w:rsid w:val="004C4E7E"/>
    <w:rsid w:val="004C70F1"/>
    <w:rsid w:val="004C7A90"/>
    <w:rsid w:val="004C7E5E"/>
    <w:rsid w:val="004D06F8"/>
    <w:rsid w:val="004D1EEB"/>
    <w:rsid w:val="004D200F"/>
    <w:rsid w:val="004D36D7"/>
    <w:rsid w:val="004D47D6"/>
    <w:rsid w:val="004D6D01"/>
    <w:rsid w:val="004D7D86"/>
    <w:rsid w:val="004E457B"/>
    <w:rsid w:val="004E4DCA"/>
    <w:rsid w:val="004E4F68"/>
    <w:rsid w:val="004E722A"/>
    <w:rsid w:val="004E7DA9"/>
    <w:rsid w:val="004F1D70"/>
    <w:rsid w:val="004F48FC"/>
    <w:rsid w:val="004F6628"/>
    <w:rsid w:val="004F6C99"/>
    <w:rsid w:val="004F6FD9"/>
    <w:rsid w:val="004F7586"/>
    <w:rsid w:val="004F7CC1"/>
    <w:rsid w:val="004F7E88"/>
    <w:rsid w:val="005000BC"/>
    <w:rsid w:val="005006DF"/>
    <w:rsid w:val="00501CE5"/>
    <w:rsid w:val="005036FD"/>
    <w:rsid w:val="00503801"/>
    <w:rsid w:val="00503888"/>
    <w:rsid w:val="0051021A"/>
    <w:rsid w:val="00510599"/>
    <w:rsid w:val="005111E8"/>
    <w:rsid w:val="005114DD"/>
    <w:rsid w:val="00511B92"/>
    <w:rsid w:val="00511C08"/>
    <w:rsid w:val="0051242E"/>
    <w:rsid w:val="00513B20"/>
    <w:rsid w:val="0051466E"/>
    <w:rsid w:val="005151A4"/>
    <w:rsid w:val="00517C30"/>
    <w:rsid w:val="005202D8"/>
    <w:rsid w:val="00520944"/>
    <w:rsid w:val="0052422E"/>
    <w:rsid w:val="0052442E"/>
    <w:rsid w:val="00524C5B"/>
    <w:rsid w:val="005319FC"/>
    <w:rsid w:val="00531A96"/>
    <w:rsid w:val="005355E5"/>
    <w:rsid w:val="005361F9"/>
    <w:rsid w:val="0053669B"/>
    <w:rsid w:val="00536A65"/>
    <w:rsid w:val="00542CC7"/>
    <w:rsid w:val="005439B1"/>
    <w:rsid w:val="0054412E"/>
    <w:rsid w:val="00547C25"/>
    <w:rsid w:val="0055070B"/>
    <w:rsid w:val="00551F8E"/>
    <w:rsid w:val="005521D7"/>
    <w:rsid w:val="00560973"/>
    <w:rsid w:val="0056178E"/>
    <w:rsid w:val="005622C5"/>
    <w:rsid w:val="00564AF3"/>
    <w:rsid w:val="005663C7"/>
    <w:rsid w:val="00566542"/>
    <w:rsid w:val="00567EF3"/>
    <w:rsid w:val="00572162"/>
    <w:rsid w:val="00572CF5"/>
    <w:rsid w:val="00572F85"/>
    <w:rsid w:val="00573CB1"/>
    <w:rsid w:val="0057406E"/>
    <w:rsid w:val="005754A7"/>
    <w:rsid w:val="005754AF"/>
    <w:rsid w:val="005762FD"/>
    <w:rsid w:val="0058213C"/>
    <w:rsid w:val="0058228A"/>
    <w:rsid w:val="00586375"/>
    <w:rsid w:val="00586970"/>
    <w:rsid w:val="00590C81"/>
    <w:rsid w:val="00590CF4"/>
    <w:rsid w:val="00591751"/>
    <w:rsid w:val="00592423"/>
    <w:rsid w:val="00593363"/>
    <w:rsid w:val="005935D9"/>
    <w:rsid w:val="00593EBB"/>
    <w:rsid w:val="00595F66"/>
    <w:rsid w:val="00596CAD"/>
    <w:rsid w:val="005A12B8"/>
    <w:rsid w:val="005A1BCB"/>
    <w:rsid w:val="005A2E31"/>
    <w:rsid w:val="005A42A4"/>
    <w:rsid w:val="005A4774"/>
    <w:rsid w:val="005A4AB9"/>
    <w:rsid w:val="005A67FA"/>
    <w:rsid w:val="005A6939"/>
    <w:rsid w:val="005A7371"/>
    <w:rsid w:val="005A73E4"/>
    <w:rsid w:val="005A770C"/>
    <w:rsid w:val="005A7E63"/>
    <w:rsid w:val="005B118F"/>
    <w:rsid w:val="005B4474"/>
    <w:rsid w:val="005B7B41"/>
    <w:rsid w:val="005C0D9B"/>
    <w:rsid w:val="005C100F"/>
    <w:rsid w:val="005C122A"/>
    <w:rsid w:val="005C1561"/>
    <w:rsid w:val="005C1BD3"/>
    <w:rsid w:val="005C2A27"/>
    <w:rsid w:val="005C32EB"/>
    <w:rsid w:val="005C4117"/>
    <w:rsid w:val="005C5185"/>
    <w:rsid w:val="005C5378"/>
    <w:rsid w:val="005C684B"/>
    <w:rsid w:val="005C7D61"/>
    <w:rsid w:val="005D057F"/>
    <w:rsid w:val="005D0A8F"/>
    <w:rsid w:val="005D1B85"/>
    <w:rsid w:val="005D264C"/>
    <w:rsid w:val="005D4A25"/>
    <w:rsid w:val="005D5787"/>
    <w:rsid w:val="005D635A"/>
    <w:rsid w:val="005D7CC1"/>
    <w:rsid w:val="005E2A77"/>
    <w:rsid w:val="005E37E1"/>
    <w:rsid w:val="005E38AE"/>
    <w:rsid w:val="005F5413"/>
    <w:rsid w:val="005F61D1"/>
    <w:rsid w:val="005F6585"/>
    <w:rsid w:val="00600ABB"/>
    <w:rsid w:val="006035E8"/>
    <w:rsid w:val="00604704"/>
    <w:rsid w:val="00604D58"/>
    <w:rsid w:val="00605BFA"/>
    <w:rsid w:val="006060F7"/>
    <w:rsid w:val="006069FF"/>
    <w:rsid w:val="00610C6C"/>
    <w:rsid w:val="00612379"/>
    <w:rsid w:val="006129F9"/>
    <w:rsid w:val="00612D0B"/>
    <w:rsid w:val="006134B2"/>
    <w:rsid w:val="00613EB6"/>
    <w:rsid w:val="00623B94"/>
    <w:rsid w:val="00623E0B"/>
    <w:rsid w:val="00625EF8"/>
    <w:rsid w:val="00626870"/>
    <w:rsid w:val="006270CF"/>
    <w:rsid w:val="00630BA6"/>
    <w:rsid w:val="00630F00"/>
    <w:rsid w:val="00632857"/>
    <w:rsid w:val="00634619"/>
    <w:rsid w:val="0063491A"/>
    <w:rsid w:val="00636A0E"/>
    <w:rsid w:val="006375D7"/>
    <w:rsid w:val="00642C00"/>
    <w:rsid w:val="00643F0D"/>
    <w:rsid w:val="0064457E"/>
    <w:rsid w:val="00644863"/>
    <w:rsid w:val="0064505F"/>
    <w:rsid w:val="006469AE"/>
    <w:rsid w:val="00650207"/>
    <w:rsid w:val="00650A5F"/>
    <w:rsid w:val="0065200B"/>
    <w:rsid w:val="00652EE6"/>
    <w:rsid w:val="00653BD2"/>
    <w:rsid w:val="00653DAE"/>
    <w:rsid w:val="00653E65"/>
    <w:rsid w:val="00655872"/>
    <w:rsid w:val="00656FBB"/>
    <w:rsid w:val="006625A6"/>
    <w:rsid w:val="00662D55"/>
    <w:rsid w:val="006633BE"/>
    <w:rsid w:val="0066502C"/>
    <w:rsid w:val="0066533E"/>
    <w:rsid w:val="00670B44"/>
    <w:rsid w:val="0067101D"/>
    <w:rsid w:val="0067250C"/>
    <w:rsid w:val="00672D41"/>
    <w:rsid w:val="00674FBD"/>
    <w:rsid w:val="0067514F"/>
    <w:rsid w:val="00676354"/>
    <w:rsid w:val="0067724E"/>
    <w:rsid w:val="0068132B"/>
    <w:rsid w:val="006838C7"/>
    <w:rsid w:val="00683B51"/>
    <w:rsid w:val="00683CAF"/>
    <w:rsid w:val="00684147"/>
    <w:rsid w:val="00686918"/>
    <w:rsid w:val="00687A9F"/>
    <w:rsid w:val="006920C6"/>
    <w:rsid w:val="006939BA"/>
    <w:rsid w:val="00695093"/>
    <w:rsid w:val="00696AAE"/>
    <w:rsid w:val="006A328C"/>
    <w:rsid w:val="006A3311"/>
    <w:rsid w:val="006A59C3"/>
    <w:rsid w:val="006B03C5"/>
    <w:rsid w:val="006B0744"/>
    <w:rsid w:val="006B3FC2"/>
    <w:rsid w:val="006C0816"/>
    <w:rsid w:val="006C0BF1"/>
    <w:rsid w:val="006C2FAA"/>
    <w:rsid w:val="006C4F2C"/>
    <w:rsid w:val="006C6A83"/>
    <w:rsid w:val="006C6F1B"/>
    <w:rsid w:val="006C72B0"/>
    <w:rsid w:val="006C7CA3"/>
    <w:rsid w:val="006D0DF0"/>
    <w:rsid w:val="006D1AE4"/>
    <w:rsid w:val="006D23D1"/>
    <w:rsid w:val="006D290B"/>
    <w:rsid w:val="006D592A"/>
    <w:rsid w:val="006E3836"/>
    <w:rsid w:val="006E535A"/>
    <w:rsid w:val="006E540C"/>
    <w:rsid w:val="006E5619"/>
    <w:rsid w:val="006E6D0A"/>
    <w:rsid w:val="006F1BB3"/>
    <w:rsid w:val="006F29EE"/>
    <w:rsid w:val="006F3682"/>
    <w:rsid w:val="006F3958"/>
    <w:rsid w:val="006F39E8"/>
    <w:rsid w:val="006F446B"/>
    <w:rsid w:val="006F59B7"/>
    <w:rsid w:val="006F7055"/>
    <w:rsid w:val="006F7608"/>
    <w:rsid w:val="006F77BF"/>
    <w:rsid w:val="0070127A"/>
    <w:rsid w:val="00701D6C"/>
    <w:rsid w:val="007027E6"/>
    <w:rsid w:val="00702EC5"/>
    <w:rsid w:val="00705D4A"/>
    <w:rsid w:val="00707F72"/>
    <w:rsid w:val="0071113E"/>
    <w:rsid w:val="0071139D"/>
    <w:rsid w:val="0071524C"/>
    <w:rsid w:val="0071791B"/>
    <w:rsid w:val="00720D1D"/>
    <w:rsid w:val="00722D48"/>
    <w:rsid w:val="00723023"/>
    <w:rsid w:val="007245AA"/>
    <w:rsid w:val="00725B3F"/>
    <w:rsid w:val="007270F5"/>
    <w:rsid w:val="00727FA1"/>
    <w:rsid w:val="00730668"/>
    <w:rsid w:val="0073383D"/>
    <w:rsid w:val="00736657"/>
    <w:rsid w:val="00737CFB"/>
    <w:rsid w:val="0074106B"/>
    <w:rsid w:val="0074149B"/>
    <w:rsid w:val="00742665"/>
    <w:rsid w:val="0074355F"/>
    <w:rsid w:val="007435DF"/>
    <w:rsid w:val="00744475"/>
    <w:rsid w:val="0075197C"/>
    <w:rsid w:val="00753439"/>
    <w:rsid w:val="007538F2"/>
    <w:rsid w:val="007541D1"/>
    <w:rsid w:val="0075568E"/>
    <w:rsid w:val="00757880"/>
    <w:rsid w:val="0076068F"/>
    <w:rsid w:val="00760E61"/>
    <w:rsid w:val="0076150E"/>
    <w:rsid w:val="00761C3E"/>
    <w:rsid w:val="00766E26"/>
    <w:rsid w:val="00767E5F"/>
    <w:rsid w:val="00767FB5"/>
    <w:rsid w:val="00770B4C"/>
    <w:rsid w:val="00771489"/>
    <w:rsid w:val="00772FDA"/>
    <w:rsid w:val="007739D5"/>
    <w:rsid w:val="00773E34"/>
    <w:rsid w:val="00776620"/>
    <w:rsid w:val="00781B01"/>
    <w:rsid w:val="00782451"/>
    <w:rsid w:val="0078270C"/>
    <w:rsid w:val="00782CB9"/>
    <w:rsid w:val="00782FF0"/>
    <w:rsid w:val="00784B53"/>
    <w:rsid w:val="00787625"/>
    <w:rsid w:val="00787C7B"/>
    <w:rsid w:val="00790341"/>
    <w:rsid w:val="0079140F"/>
    <w:rsid w:val="00792672"/>
    <w:rsid w:val="00793C2A"/>
    <w:rsid w:val="00794945"/>
    <w:rsid w:val="00794984"/>
    <w:rsid w:val="00794B03"/>
    <w:rsid w:val="00795721"/>
    <w:rsid w:val="00795D7C"/>
    <w:rsid w:val="007963E9"/>
    <w:rsid w:val="007979EA"/>
    <w:rsid w:val="007A0544"/>
    <w:rsid w:val="007A059E"/>
    <w:rsid w:val="007A05BF"/>
    <w:rsid w:val="007A1835"/>
    <w:rsid w:val="007A5269"/>
    <w:rsid w:val="007A540B"/>
    <w:rsid w:val="007A7D3A"/>
    <w:rsid w:val="007B05E1"/>
    <w:rsid w:val="007B09F6"/>
    <w:rsid w:val="007B1C05"/>
    <w:rsid w:val="007B3269"/>
    <w:rsid w:val="007B358B"/>
    <w:rsid w:val="007B37DF"/>
    <w:rsid w:val="007B4B2B"/>
    <w:rsid w:val="007B6BEE"/>
    <w:rsid w:val="007B7C6F"/>
    <w:rsid w:val="007C04D2"/>
    <w:rsid w:val="007C196A"/>
    <w:rsid w:val="007C3B68"/>
    <w:rsid w:val="007D13D4"/>
    <w:rsid w:val="007D1D52"/>
    <w:rsid w:val="007D2177"/>
    <w:rsid w:val="007D2772"/>
    <w:rsid w:val="007D338F"/>
    <w:rsid w:val="007D4887"/>
    <w:rsid w:val="007E03A0"/>
    <w:rsid w:val="007E33A1"/>
    <w:rsid w:val="007E3677"/>
    <w:rsid w:val="007E4FAA"/>
    <w:rsid w:val="007F1B64"/>
    <w:rsid w:val="007F366F"/>
    <w:rsid w:val="007F48A1"/>
    <w:rsid w:val="007F4ACE"/>
    <w:rsid w:val="007F4DAC"/>
    <w:rsid w:val="007F615D"/>
    <w:rsid w:val="007F61E4"/>
    <w:rsid w:val="007F6942"/>
    <w:rsid w:val="007F6E24"/>
    <w:rsid w:val="007F7E06"/>
    <w:rsid w:val="00801031"/>
    <w:rsid w:val="0080158C"/>
    <w:rsid w:val="00801830"/>
    <w:rsid w:val="00801E10"/>
    <w:rsid w:val="0080237F"/>
    <w:rsid w:val="00805631"/>
    <w:rsid w:val="00807693"/>
    <w:rsid w:val="008100F4"/>
    <w:rsid w:val="00810C46"/>
    <w:rsid w:val="008117FF"/>
    <w:rsid w:val="00811D2A"/>
    <w:rsid w:val="00814D08"/>
    <w:rsid w:val="008162BD"/>
    <w:rsid w:val="00820804"/>
    <w:rsid w:val="00820B4B"/>
    <w:rsid w:val="008234ED"/>
    <w:rsid w:val="008254D0"/>
    <w:rsid w:val="0082691B"/>
    <w:rsid w:val="008276D5"/>
    <w:rsid w:val="00827D73"/>
    <w:rsid w:val="00830162"/>
    <w:rsid w:val="00831D6B"/>
    <w:rsid w:val="00833365"/>
    <w:rsid w:val="00833755"/>
    <w:rsid w:val="00835D4B"/>
    <w:rsid w:val="00835FDA"/>
    <w:rsid w:val="008363BA"/>
    <w:rsid w:val="00843D4D"/>
    <w:rsid w:val="00844F93"/>
    <w:rsid w:val="008474DE"/>
    <w:rsid w:val="0085166B"/>
    <w:rsid w:val="008528A5"/>
    <w:rsid w:val="0085296B"/>
    <w:rsid w:val="00852CC5"/>
    <w:rsid w:val="00856555"/>
    <w:rsid w:val="00857F11"/>
    <w:rsid w:val="00862314"/>
    <w:rsid w:val="00864089"/>
    <w:rsid w:val="008641CD"/>
    <w:rsid w:val="00865494"/>
    <w:rsid w:val="00866D67"/>
    <w:rsid w:val="0087004C"/>
    <w:rsid w:val="008735C3"/>
    <w:rsid w:val="00873CDA"/>
    <w:rsid w:val="0087447A"/>
    <w:rsid w:val="00874D74"/>
    <w:rsid w:val="008752BA"/>
    <w:rsid w:val="008753CE"/>
    <w:rsid w:val="008767D6"/>
    <w:rsid w:val="008777C0"/>
    <w:rsid w:val="00880014"/>
    <w:rsid w:val="00880912"/>
    <w:rsid w:val="00881A17"/>
    <w:rsid w:val="00882BF2"/>
    <w:rsid w:val="00883B66"/>
    <w:rsid w:val="00883BF5"/>
    <w:rsid w:val="00891B7F"/>
    <w:rsid w:val="0089240E"/>
    <w:rsid w:val="0089243C"/>
    <w:rsid w:val="00892F2A"/>
    <w:rsid w:val="00893296"/>
    <w:rsid w:val="00893926"/>
    <w:rsid w:val="00894332"/>
    <w:rsid w:val="00894702"/>
    <w:rsid w:val="008950AB"/>
    <w:rsid w:val="008A2A17"/>
    <w:rsid w:val="008A2BAE"/>
    <w:rsid w:val="008A4E21"/>
    <w:rsid w:val="008A7BB7"/>
    <w:rsid w:val="008B0C16"/>
    <w:rsid w:val="008B3FA2"/>
    <w:rsid w:val="008B644D"/>
    <w:rsid w:val="008B7903"/>
    <w:rsid w:val="008C206C"/>
    <w:rsid w:val="008C46F1"/>
    <w:rsid w:val="008C65C9"/>
    <w:rsid w:val="008C7F26"/>
    <w:rsid w:val="008D0562"/>
    <w:rsid w:val="008D15CC"/>
    <w:rsid w:val="008D3115"/>
    <w:rsid w:val="008D4246"/>
    <w:rsid w:val="008D4761"/>
    <w:rsid w:val="008D6719"/>
    <w:rsid w:val="008E0D5A"/>
    <w:rsid w:val="008E392C"/>
    <w:rsid w:val="008E4281"/>
    <w:rsid w:val="008E6770"/>
    <w:rsid w:val="008E6F3F"/>
    <w:rsid w:val="008E7642"/>
    <w:rsid w:val="008F3417"/>
    <w:rsid w:val="008F484C"/>
    <w:rsid w:val="008F5C1B"/>
    <w:rsid w:val="008F5D29"/>
    <w:rsid w:val="008F655F"/>
    <w:rsid w:val="008F7B98"/>
    <w:rsid w:val="009010F0"/>
    <w:rsid w:val="0090386B"/>
    <w:rsid w:val="009045CE"/>
    <w:rsid w:val="00905F7B"/>
    <w:rsid w:val="009118E3"/>
    <w:rsid w:val="00913C2C"/>
    <w:rsid w:val="009167C5"/>
    <w:rsid w:val="00917BE1"/>
    <w:rsid w:val="00921924"/>
    <w:rsid w:val="00922706"/>
    <w:rsid w:val="00923A9F"/>
    <w:rsid w:val="00930A2E"/>
    <w:rsid w:val="00930A88"/>
    <w:rsid w:val="00931878"/>
    <w:rsid w:val="00933AD0"/>
    <w:rsid w:val="009340C9"/>
    <w:rsid w:val="00936B6D"/>
    <w:rsid w:val="00936F1B"/>
    <w:rsid w:val="00940FD0"/>
    <w:rsid w:val="0094112C"/>
    <w:rsid w:val="00941C02"/>
    <w:rsid w:val="00942F62"/>
    <w:rsid w:val="0094377A"/>
    <w:rsid w:val="009442FB"/>
    <w:rsid w:val="00944EBD"/>
    <w:rsid w:val="0094799B"/>
    <w:rsid w:val="0095170F"/>
    <w:rsid w:val="00952412"/>
    <w:rsid w:val="0095274B"/>
    <w:rsid w:val="00953009"/>
    <w:rsid w:val="0095402E"/>
    <w:rsid w:val="0095415C"/>
    <w:rsid w:val="00954E0C"/>
    <w:rsid w:val="009554A8"/>
    <w:rsid w:val="0095644A"/>
    <w:rsid w:val="009609FF"/>
    <w:rsid w:val="0096309C"/>
    <w:rsid w:val="00965209"/>
    <w:rsid w:val="00973032"/>
    <w:rsid w:val="0097542D"/>
    <w:rsid w:val="00976EAE"/>
    <w:rsid w:val="00977E61"/>
    <w:rsid w:val="00980CE0"/>
    <w:rsid w:val="00980CF6"/>
    <w:rsid w:val="00981723"/>
    <w:rsid w:val="00982855"/>
    <w:rsid w:val="00983EB2"/>
    <w:rsid w:val="00984FD8"/>
    <w:rsid w:val="009852F5"/>
    <w:rsid w:val="0098531B"/>
    <w:rsid w:val="0098588D"/>
    <w:rsid w:val="00986377"/>
    <w:rsid w:val="00986907"/>
    <w:rsid w:val="00990BA2"/>
    <w:rsid w:val="00991914"/>
    <w:rsid w:val="00992616"/>
    <w:rsid w:val="00992623"/>
    <w:rsid w:val="009937AF"/>
    <w:rsid w:val="0099420A"/>
    <w:rsid w:val="00994778"/>
    <w:rsid w:val="00994BA9"/>
    <w:rsid w:val="009951FF"/>
    <w:rsid w:val="009A2367"/>
    <w:rsid w:val="009A55C8"/>
    <w:rsid w:val="009A58D8"/>
    <w:rsid w:val="009A5F19"/>
    <w:rsid w:val="009A6813"/>
    <w:rsid w:val="009A6EBE"/>
    <w:rsid w:val="009A7EE3"/>
    <w:rsid w:val="009B025B"/>
    <w:rsid w:val="009B2733"/>
    <w:rsid w:val="009B2DF8"/>
    <w:rsid w:val="009B2EBA"/>
    <w:rsid w:val="009B347E"/>
    <w:rsid w:val="009B5254"/>
    <w:rsid w:val="009B593C"/>
    <w:rsid w:val="009B76B4"/>
    <w:rsid w:val="009C0387"/>
    <w:rsid w:val="009C2245"/>
    <w:rsid w:val="009C40C9"/>
    <w:rsid w:val="009C676A"/>
    <w:rsid w:val="009C7877"/>
    <w:rsid w:val="009D0770"/>
    <w:rsid w:val="009D0A7B"/>
    <w:rsid w:val="009D0EAB"/>
    <w:rsid w:val="009D11CC"/>
    <w:rsid w:val="009D3087"/>
    <w:rsid w:val="009D4CEC"/>
    <w:rsid w:val="009D674B"/>
    <w:rsid w:val="009D7173"/>
    <w:rsid w:val="009D782C"/>
    <w:rsid w:val="009D79A9"/>
    <w:rsid w:val="009E2C9B"/>
    <w:rsid w:val="009E32CA"/>
    <w:rsid w:val="009E3A6F"/>
    <w:rsid w:val="009E52C4"/>
    <w:rsid w:val="009E7E9F"/>
    <w:rsid w:val="009F0517"/>
    <w:rsid w:val="009F21C4"/>
    <w:rsid w:val="009F38CA"/>
    <w:rsid w:val="009F417E"/>
    <w:rsid w:val="009F4B05"/>
    <w:rsid w:val="009F5456"/>
    <w:rsid w:val="009F57FF"/>
    <w:rsid w:val="009F791B"/>
    <w:rsid w:val="00A01588"/>
    <w:rsid w:val="00A01CF1"/>
    <w:rsid w:val="00A02780"/>
    <w:rsid w:val="00A04AE0"/>
    <w:rsid w:val="00A05278"/>
    <w:rsid w:val="00A0639B"/>
    <w:rsid w:val="00A075E9"/>
    <w:rsid w:val="00A1061B"/>
    <w:rsid w:val="00A11D6C"/>
    <w:rsid w:val="00A12318"/>
    <w:rsid w:val="00A12DCF"/>
    <w:rsid w:val="00A13158"/>
    <w:rsid w:val="00A13234"/>
    <w:rsid w:val="00A16A78"/>
    <w:rsid w:val="00A17115"/>
    <w:rsid w:val="00A22EAC"/>
    <w:rsid w:val="00A23734"/>
    <w:rsid w:val="00A23D3B"/>
    <w:rsid w:val="00A24A4F"/>
    <w:rsid w:val="00A2650A"/>
    <w:rsid w:val="00A304D1"/>
    <w:rsid w:val="00A313F0"/>
    <w:rsid w:val="00A319A5"/>
    <w:rsid w:val="00A355CB"/>
    <w:rsid w:val="00A40461"/>
    <w:rsid w:val="00A40852"/>
    <w:rsid w:val="00A42B01"/>
    <w:rsid w:val="00A4417A"/>
    <w:rsid w:val="00A44AE1"/>
    <w:rsid w:val="00A44DAD"/>
    <w:rsid w:val="00A4572E"/>
    <w:rsid w:val="00A4607C"/>
    <w:rsid w:val="00A50EE3"/>
    <w:rsid w:val="00A51426"/>
    <w:rsid w:val="00A531A6"/>
    <w:rsid w:val="00A532CC"/>
    <w:rsid w:val="00A53F9C"/>
    <w:rsid w:val="00A5434D"/>
    <w:rsid w:val="00A54BA1"/>
    <w:rsid w:val="00A5562C"/>
    <w:rsid w:val="00A56E6C"/>
    <w:rsid w:val="00A60719"/>
    <w:rsid w:val="00A62AC3"/>
    <w:rsid w:val="00A66E7D"/>
    <w:rsid w:val="00A7061F"/>
    <w:rsid w:val="00A718C8"/>
    <w:rsid w:val="00A71FD1"/>
    <w:rsid w:val="00A74A71"/>
    <w:rsid w:val="00A76A09"/>
    <w:rsid w:val="00A76F8F"/>
    <w:rsid w:val="00A81601"/>
    <w:rsid w:val="00A823A5"/>
    <w:rsid w:val="00A82EEB"/>
    <w:rsid w:val="00A85D4F"/>
    <w:rsid w:val="00A874EE"/>
    <w:rsid w:val="00A87722"/>
    <w:rsid w:val="00A90861"/>
    <w:rsid w:val="00A90AF6"/>
    <w:rsid w:val="00A9247C"/>
    <w:rsid w:val="00AA0308"/>
    <w:rsid w:val="00AA06FD"/>
    <w:rsid w:val="00AA14F8"/>
    <w:rsid w:val="00AA21FA"/>
    <w:rsid w:val="00AA2EA7"/>
    <w:rsid w:val="00AA5D60"/>
    <w:rsid w:val="00AA770C"/>
    <w:rsid w:val="00AB02D8"/>
    <w:rsid w:val="00AB0315"/>
    <w:rsid w:val="00AB0E03"/>
    <w:rsid w:val="00AB5252"/>
    <w:rsid w:val="00AB59FE"/>
    <w:rsid w:val="00AB5FF2"/>
    <w:rsid w:val="00AB6A7D"/>
    <w:rsid w:val="00AB6F9A"/>
    <w:rsid w:val="00AC08EF"/>
    <w:rsid w:val="00AC0A17"/>
    <w:rsid w:val="00AC6B34"/>
    <w:rsid w:val="00AC7692"/>
    <w:rsid w:val="00AD4708"/>
    <w:rsid w:val="00AD628A"/>
    <w:rsid w:val="00AD74AC"/>
    <w:rsid w:val="00AD7B32"/>
    <w:rsid w:val="00AE1DF3"/>
    <w:rsid w:val="00AE26C0"/>
    <w:rsid w:val="00AE30A4"/>
    <w:rsid w:val="00AE5487"/>
    <w:rsid w:val="00AE549E"/>
    <w:rsid w:val="00AE557A"/>
    <w:rsid w:val="00AE6113"/>
    <w:rsid w:val="00AE7420"/>
    <w:rsid w:val="00AE7790"/>
    <w:rsid w:val="00AF13E7"/>
    <w:rsid w:val="00AF411A"/>
    <w:rsid w:val="00AF4662"/>
    <w:rsid w:val="00AF4F0E"/>
    <w:rsid w:val="00AF69A6"/>
    <w:rsid w:val="00AF7639"/>
    <w:rsid w:val="00AF7EB1"/>
    <w:rsid w:val="00B001C9"/>
    <w:rsid w:val="00B02E0F"/>
    <w:rsid w:val="00B04EE1"/>
    <w:rsid w:val="00B066A7"/>
    <w:rsid w:val="00B10E29"/>
    <w:rsid w:val="00B11D87"/>
    <w:rsid w:val="00B14E50"/>
    <w:rsid w:val="00B157E0"/>
    <w:rsid w:val="00B158A1"/>
    <w:rsid w:val="00B163D3"/>
    <w:rsid w:val="00B16A13"/>
    <w:rsid w:val="00B2075D"/>
    <w:rsid w:val="00B219C3"/>
    <w:rsid w:val="00B22E74"/>
    <w:rsid w:val="00B24BA1"/>
    <w:rsid w:val="00B26146"/>
    <w:rsid w:val="00B2674A"/>
    <w:rsid w:val="00B30AE8"/>
    <w:rsid w:val="00B339AB"/>
    <w:rsid w:val="00B35674"/>
    <w:rsid w:val="00B368CA"/>
    <w:rsid w:val="00B36E00"/>
    <w:rsid w:val="00B41CFE"/>
    <w:rsid w:val="00B436ED"/>
    <w:rsid w:val="00B4509B"/>
    <w:rsid w:val="00B45A0C"/>
    <w:rsid w:val="00B45B49"/>
    <w:rsid w:val="00B50670"/>
    <w:rsid w:val="00B50BAE"/>
    <w:rsid w:val="00B517EE"/>
    <w:rsid w:val="00B51B0F"/>
    <w:rsid w:val="00B51E0C"/>
    <w:rsid w:val="00B51EA2"/>
    <w:rsid w:val="00B52712"/>
    <w:rsid w:val="00B556F2"/>
    <w:rsid w:val="00B601FB"/>
    <w:rsid w:val="00B60603"/>
    <w:rsid w:val="00B622BD"/>
    <w:rsid w:val="00B63C32"/>
    <w:rsid w:val="00B64336"/>
    <w:rsid w:val="00B6467D"/>
    <w:rsid w:val="00B6514D"/>
    <w:rsid w:val="00B65640"/>
    <w:rsid w:val="00B65A9C"/>
    <w:rsid w:val="00B7044E"/>
    <w:rsid w:val="00B70889"/>
    <w:rsid w:val="00B7265A"/>
    <w:rsid w:val="00B72D44"/>
    <w:rsid w:val="00B73F66"/>
    <w:rsid w:val="00B74F55"/>
    <w:rsid w:val="00B76A3B"/>
    <w:rsid w:val="00B77013"/>
    <w:rsid w:val="00B77643"/>
    <w:rsid w:val="00B77995"/>
    <w:rsid w:val="00B800B7"/>
    <w:rsid w:val="00B80540"/>
    <w:rsid w:val="00B81124"/>
    <w:rsid w:val="00B842AB"/>
    <w:rsid w:val="00B843B4"/>
    <w:rsid w:val="00B84E4A"/>
    <w:rsid w:val="00B872EA"/>
    <w:rsid w:val="00B912E1"/>
    <w:rsid w:val="00B9480E"/>
    <w:rsid w:val="00B9613C"/>
    <w:rsid w:val="00B96907"/>
    <w:rsid w:val="00BA3342"/>
    <w:rsid w:val="00BA4F01"/>
    <w:rsid w:val="00BA5445"/>
    <w:rsid w:val="00BA5812"/>
    <w:rsid w:val="00BA5AD3"/>
    <w:rsid w:val="00BB2954"/>
    <w:rsid w:val="00BB29B4"/>
    <w:rsid w:val="00BB44D3"/>
    <w:rsid w:val="00BB5C0C"/>
    <w:rsid w:val="00BB5C2E"/>
    <w:rsid w:val="00BB6050"/>
    <w:rsid w:val="00BB7049"/>
    <w:rsid w:val="00BB7B5A"/>
    <w:rsid w:val="00BB7F26"/>
    <w:rsid w:val="00BC2DA2"/>
    <w:rsid w:val="00BC5371"/>
    <w:rsid w:val="00BC7B26"/>
    <w:rsid w:val="00BD085A"/>
    <w:rsid w:val="00BD0AE0"/>
    <w:rsid w:val="00BD0B53"/>
    <w:rsid w:val="00BD19BD"/>
    <w:rsid w:val="00BD1AAB"/>
    <w:rsid w:val="00BD2560"/>
    <w:rsid w:val="00BD41E6"/>
    <w:rsid w:val="00BD53CF"/>
    <w:rsid w:val="00BD69CE"/>
    <w:rsid w:val="00BE0241"/>
    <w:rsid w:val="00BE0A63"/>
    <w:rsid w:val="00BE0DAC"/>
    <w:rsid w:val="00BE2575"/>
    <w:rsid w:val="00BE2D50"/>
    <w:rsid w:val="00BE2EA9"/>
    <w:rsid w:val="00BE3644"/>
    <w:rsid w:val="00BE4AD5"/>
    <w:rsid w:val="00BE5641"/>
    <w:rsid w:val="00BE7721"/>
    <w:rsid w:val="00BF01B1"/>
    <w:rsid w:val="00BF3ABE"/>
    <w:rsid w:val="00BF4558"/>
    <w:rsid w:val="00BF5674"/>
    <w:rsid w:val="00BF6488"/>
    <w:rsid w:val="00C0052C"/>
    <w:rsid w:val="00C018BC"/>
    <w:rsid w:val="00C029DF"/>
    <w:rsid w:val="00C04398"/>
    <w:rsid w:val="00C043B3"/>
    <w:rsid w:val="00C06DB4"/>
    <w:rsid w:val="00C10AEA"/>
    <w:rsid w:val="00C1343F"/>
    <w:rsid w:val="00C14425"/>
    <w:rsid w:val="00C1551E"/>
    <w:rsid w:val="00C15DC9"/>
    <w:rsid w:val="00C1607F"/>
    <w:rsid w:val="00C202F7"/>
    <w:rsid w:val="00C23A2C"/>
    <w:rsid w:val="00C240A0"/>
    <w:rsid w:val="00C24C83"/>
    <w:rsid w:val="00C255F9"/>
    <w:rsid w:val="00C26C94"/>
    <w:rsid w:val="00C3300F"/>
    <w:rsid w:val="00C33493"/>
    <w:rsid w:val="00C34830"/>
    <w:rsid w:val="00C34AA7"/>
    <w:rsid w:val="00C34E9B"/>
    <w:rsid w:val="00C359A9"/>
    <w:rsid w:val="00C414F6"/>
    <w:rsid w:val="00C44292"/>
    <w:rsid w:val="00C44D95"/>
    <w:rsid w:val="00C464B2"/>
    <w:rsid w:val="00C46846"/>
    <w:rsid w:val="00C47B99"/>
    <w:rsid w:val="00C47CC5"/>
    <w:rsid w:val="00C5009D"/>
    <w:rsid w:val="00C52DB8"/>
    <w:rsid w:val="00C53A98"/>
    <w:rsid w:val="00C54E26"/>
    <w:rsid w:val="00C5564D"/>
    <w:rsid w:val="00C562FC"/>
    <w:rsid w:val="00C5683A"/>
    <w:rsid w:val="00C57E97"/>
    <w:rsid w:val="00C613B1"/>
    <w:rsid w:val="00C613B7"/>
    <w:rsid w:val="00C614EC"/>
    <w:rsid w:val="00C63121"/>
    <w:rsid w:val="00C64C28"/>
    <w:rsid w:val="00C6589D"/>
    <w:rsid w:val="00C65B3B"/>
    <w:rsid w:val="00C6672C"/>
    <w:rsid w:val="00C71A91"/>
    <w:rsid w:val="00C71B38"/>
    <w:rsid w:val="00C7267C"/>
    <w:rsid w:val="00C73A31"/>
    <w:rsid w:val="00C742D4"/>
    <w:rsid w:val="00C74CAA"/>
    <w:rsid w:val="00C74E90"/>
    <w:rsid w:val="00C7538B"/>
    <w:rsid w:val="00C76991"/>
    <w:rsid w:val="00C76B2D"/>
    <w:rsid w:val="00C77673"/>
    <w:rsid w:val="00C77A1A"/>
    <w:rsid w:val="00C81F6A"/>
    <w:rsid w:val="00C82560"/>
    <w:rsid w:val="00C84423"/>
    <w:rsid w:val="00C853F3"/>
    <w:rsid w:val="00C85445"/>
    <w:rsid w:val="00C8601D"/>
    <w:rsid w:val="00C8649C"/>
    <w:rsid w:val="00C864FA"/>
    <w:rsid w:val="00C86B22"/>
    <w:rsid w:val="00C870BB"/>
    <w:rsid w:val="00C92E16"/>
    <w:rsid w:val="00C95568"/>
    <w:rsid w:val="00C95716"/>
    <w:rsid w:val="00CA1B46"/>
    <w:rsid w:val="00CA21B2"/>
    <w:rsid w:val="00CA2275"/>
    <w:rsid w:val="00CA262A"/>
    <w:rsid w:val="00CA4F07"/>
    <w:rsid w:val="00CA5EF0"/>
    <w:rsid w:val="00CA7207"/>
    <w:rsid w:val="00CA7D70"/>
    <w:rsid w:val="00CB0C79"/>
    <w:rsid w:val="00CB28AB"/>
    <w:rsid w:val="00CB41BC"/>
    <w:rsid w:val="00CB4275"/>
    <w:rsid w:val="00CC0A60"/>
    <w:rsid w:val="00CC1395"/>
    <w:rsid w:val="00CC1D3D"/>
    <w:rsid w:val="00CC2E1C"/>
    <w:rsid w:val="00CC30A2"/>
    <w:rsid w:val="00CC5D54"/>
    <w:rsid w:val="00CC6DF9"/>
    <w:rsid w:val="00CD0808"/>
    <w:rsid w:val="00CD13D4"/>
    <w:rsid w:val="00CD1B19"/>
    <w:rsid w:val="00CD26BE"/>
    <w:rsid w:val="00CD3895"/>
    <w:rsid w:val="00CD38A7"/>
    <w:rsid w:val="00CD4DDC"/>
    <w:rsid w:val="00CD5919"/>
    <w:rsid w:val="00CD6D73"/>
    <w:rsid w:val="00CD733D"/>
    <w:rsid w:val="00CE1070"/>
    <w:rsid w:val="00CE288B"/>
    <w:rsid w:val="00CE3DE0"/>
    <w:rsid w:val="00CE4C7B"/>
    <w:rsid w:val="00CE5FC4"/>
    <w:rsid w:val="00CE708D"/>
    <w:rsid w:val="00CF07BE"/>
    <w:rsid w:val="00CF0BD5"/>
    <w:rsid w:val="00CF1F22"/>
    <w:rsid w:val="00CF34AF"/>
    <w:rsid w:val="00CF706E"/>
    <w:rsid w:val="00D01C5E"/>
    <w:rsid w:val="00D034EE"/>
    <w:rsid w:val="00D036DB"/>
    <w:rsid w:val="00D04C23"/>
    <w:rsid w:val="00D1106A"/>
    <w:rsid w:val="00D11143"/>
    <w:rsid w:val="00D12A59"/>
    <w:rsid w:val="00D141C6"/>
    <w:rsid w:val="00D16806"/>
    <w:rsid w:val="00D16816"/>
    <w:rsid w:val="00D16928"/>
    <w:rsid w:val="00D20389"/>
    <w:rsid w:val="00D203BA"/>
    <w:rsid w:val="00D20CC4"/>
    <w:rsid w:val="00D21015"/>
    <w:rsid w:val="00D21062"/>
    <w:rsid w:val="00D238FB"/>
    <w:rsid w:val="00D23B8D"/>
    <w:rsid w:val="00D244CF"/>
    <w:rsid w:val="00D24A46"/>
    <w:rsid w:val="00D24FE1"/>
    <w:rsid w:val="00D256EF"/>
    <w:rsid w:val="00D261C3"/>
    <w:rsid w:val="00D303A6"/>
    <w:rsid w:val="00D3105A"/>
    <w:rsid w:val="00D31F80"/>
    <w:rsid w:val="00D351ED"/>
    <w:rsid w:val="00D35A1E"/>
    <w:rsid w:val="00D374B3"/>
    <w:rsid w:val="00D37F68"/>
    <w:rsid w:val="00D4263C"/>
    <w:rsid w:val="00D42B3A"/>
    <w:rsid w:val="00D4325F"/>
    <w:rsid w:val="00D437B2"/>
    <w:rsid w:val="00D4424C"/>
    <w:rsid w:val="00D44630"/>
    <w:rsid w:val="00D44D0D"/>
    <w:rsid w:val="00D45FB4"/>
    <w:rsid w:val="00D51572"/>
    <w:rsid w:val="00D5361E"/>
    <w:rsid w:val="00D54E62"/>
    <w:rsid w:val="00D57F52"/>
    <w:rsid w:val="00D62518"/>
    <w:rsid w:val="00D62850"/>
    <w:rsid w:val="00D62F29"/>
    <w:rsid w:val="00D63687"/>
    <w:rsid w:val="00D64363"/>
    <w:rsid w:val="00D6442B"/>
    <w:rsid w:val="00D65449"/>
    <w:rsid w:val="00D702A4"/>
    <w:rsid w:val="00D71026"/>
    <w:rsid w:val="00D7134B"/>
    <w:rsid w:val="00D73EA6"/>
    <w:rsid w:val="00D757E4"/>
    <w:rsid w:val="00D7582A"/>
    <w:rsid w:val="00D76FEF"/>
    <w:rsid w:val="00D7770D"/>
    <w:rsid w:val="00D779FE"/>
    <w:rsid w:val="00D77E8E"/>
    <w:rsid w:val="00D815C7"/>
    <w:rsid w:val="00D822B1"/>
    <w:rsid w:val="00D828AD"/>
    <w:rsid w:val="00D844F8"/>
    <w:rsid w:val="00D86AE5"/>
    <w:rsid w:val="00D87A93"/>
    <w:rsid w:val="00D907F9"/>
    <w:rsid w:val="00D91DA2"/>
    <w:rsid w:val="00D926D0"/>
    <w:rsid w:val="00D93CE0"/>
    <w:rsid w:val="00D93E7C"/>
    <w:rsid w:val="00D95688"/>
    <w:rsid w:val="00DA0F41"/>
    <w:rsid w:val="00DA26AC"/>
    <w:rsid w:val="00DB0987"/>
    <w:rsid w:val="00DB5C06"/>
    <w:rsid w:val="00DB7E75"/>
    <w:rsid w:val="00DC0B09"/>
    <w:rsid w:val="00DC243A"/>
    <w:rsid w:val="00DC4D30"/>
    <w:rsid w:val="00DD13B7"/>
    <w:rsid w:val="00DD24ED"/>
    <w:rsid w:val="00DD3D68"/>
    <w:rsid w:val="00DE0137"/>
    <w:rsid w:val="00DE0A46"/>
    <w:rsid w:val="00DE2465"/>
    <w:rsid w:val="00DE2564"/>
    <w:rsid w:val="00DE2FCB"/>
    <w:rsid w:val="00DE3B6B"/>
    <w:rsid w:val="00DE55B6"/>
    <w:rsid w:val="00DE63DF"/>
    <w:rsid w:val="00DF0200"/>
    <w:rsid w:val="00DF08BA"/>
    <w:rsid w:val="00DF28AB"/>
    <w:rsid w:val="00DF5277"/>
    <w:rsid w:val="00DF6BCE"/>
    <w:rsid w:val="00DF7E82"/>
    <w:rsid w:val="00E028A5"/>
    <w:rsid w:val="00E0348B"/>
    <w:rsid w:val="00E04A17"/>
    <w:rsid w:val="00E04D34"/>
    <w:rsid w:val="00E05B11"/>
    <w:rsid w:val="00E05B62"/>
    <w:rsid w:val="00E06B6E"/>
    <w:rsid w:val="00E0760F"/>
    <w:rsid w:val="00E0783C"/>
    <w:rsid w:val="00E07AA9"/>
    <w:rsid w:val="00E105BA"/>
    <w:rsid w:val="00E10A24"/>
    <w:rsid w:val="00E10A85"/>
    <w:rsid w:val="00E1169B"/>
    <w:rsid w:val="00E11AE8"/>
    <w:rsid w:val="00E12BE4"/>
    <w:rsid w:val="00E14ACF"/>
    <w:rsid w:val="00E1768B"/>
    <w:rsid w:val="00E17938"/>
    <w:rsid w:val="00E22309"/>
    <w:rsid w:val="00E23ABA"/>
    <w:rsid w:val="00E2413D"/>
    <w:rsid w:val="00E255DB"/>
    <w:rsid w:val="00E2746B"/>
    <w:rsid w:val="00E30F66"/>
    <w:rsid w:val="00E33875"/>
    <w:rsid w:val="00E340FC"/>
    <w:rsid w:val="00E34D74"/>
    <w:rsid w:val="00E372AA"/>
    <w:rsid w:val="00E40012"/>
    <w:rsid w:val="00E41D97"/>
    <w:rsid w:val="00E421B3"/>
    <w:rsid w:val="00E43BA8"/>
    <w:rsid w:val="00E45530"/>
    <w:rsid w:val="00E4636B"/>
    <w:rsid w:val="00E468FA"/>
    <w:rsid w:val="00E5098E"/>
    <w:rsid w:val="00E51508"/>
    <w:rsid w:val="00E515F0"/>
    <w:rsid w:val="00E5218A"/>
    <w:rsid w:val="00E53355"/>
    <w:rsid w:val="00E53FB9"/>
    <w:rsid w:val="00E543C6"/>
    <w:rsid w:val="00E5746B"/>
    <w:rsid w:val="00E6080C"/>
    <w:rsid w:val="00E60CAC"/>
    <w:rsid w:val="00E610D8"/>
    <w:rsid w:val="00E61777"/>
    <w:rsid w:val="00E6390F"/>
    <w:rsid w:val="00E6710A"/>
    <w:rsid w:val="00E67837"/>
    <w:rsid w:val="00E71840"/>
    <w:rsid w:val="00E719B6"/>
    <w:rsid w:val="00E71A4C"/>
    <w:rsid w:val="00E776CD"/>
    <w:rsid w:val="00E77B5C"/>
    <w:rsid w:val="00E800CE"/>
    <w:rsid w:val="00E80510"/>
    <w:rsid w:val="00E8101F"/>
    <w:rsid w:val="00E8210E"/>
    <w:rsid w:val="00E84661"/>
    <w:rsid w:val="00E8704B"/>
    <w:rsid w:val="00E877A7"/>
    <w:rsid w:val="00E90901"/>
    <w:rsid w:val="00E90A60"/>
    <w:rsid w:val="00E917F4"/>
    <w:rsid w:val="00E918D0"/>
    <w:rsid w:val="00E92A0C"/>
    <w:rsid w:val="00E92B2C"/>
    <w:rsid w:val="00E955BE"/>
    <w:rsid w:val="00E96255"/>
    <w:rsid w:val="00E9726F"/>
    <w:rsid w:val="00EA6C5C"/>
    <w:rsid w:val="00EA73DF"/>
    <w:rsid w:val="00EA78D1"/>
    <w:rsid w:val="00EB05E8"/>
    <w:rsid w:val="00EB493F"/>
    <w:rsid w:val="00EB54BB"/>
    <w:rsid w:val="00EB5679"/>
    <w:rsid w:val="00EB589C"/>
    <w:rsid w:val="00EB62ED"/>
    <w:rsid w:val="00EB6C30"/>
    <w:rsid w:val="00EB72A9"/>
    <w:rsid w:val="00EC0672"/>
    <w:rsid w:val="00EC34ED"/>
    <w:rsid w:val="00EC35B6"/>
    <w:rsid w:val="00EC3D85"/>
    <w:rsid w:val="00ED2704"/>
    <w:rsid w:val="00ED2D70"/>
    <w:rsid w:val="00ED4045"/>
    <w:rsid w:val="00ED4097"/>
    <w:rsid w:val="00ED482D"/>
    <w:rsid w:val="00ED6D6E"/>
    <w:rsid w:val="00ED7097"/>
    <w:rsid w:val="00ED7C97"/>
    <w:rsid w:val="00EE09B9"/>
    <w:rsid w:val="00EE12B4"/>
    <w:rsid w:val="00EE337A"/>
    <w:rsid w:val="00EE5C9D"/>
    <w:rsid w:val="00EF0D0D"/>
    <w:rsid w:val="00EF0FAD"/>
    <w:rsid w:val="00EF1042"/>
    <w:rsid w:val="00EF10C2"/>
    <w:rsid w:val="00EF14A2"/>
    <w:rsid w:val="00EF1BA9"/>
    <w:rsid w:val="00EF1E69"/>
    <w:rsid w:val="00EF284A"/>
    <w:rsid w:val="00EF2E96"/>
    <w:rsid w:val="00F01A9E"/>
    <w:rsid w:val="00F02582"/>
    <w:rsid w:val="00F03AA5"/>
    <w:rsid w:val="00F05217"/>
    <w:rsid w:val="00F05333"/>
    <w:rsid w:val="00F05572"/>
    <w:rsid w:val="00F05A01"/>
    <w:rsid w:val="00F06130"/>
    <w:rsid w:val="00F10DFE"/>
    <w:rsid w:val="00F11A93"/>
    <w:rsid w:val="00F1252A"/>
    <w:rsid w:val="00F127D7"/>
    <w:rsid w:val="00F152FE"/>
    <w:rsid w:val="00F15F08"/>
    <w:rsid w:val="00F160ED"/>
    <w:rsid w:val="00F173B8"/>
    <w:rsid w:val="00F17A16"/>
    <w:rsid w:val="00F21FCD"/>
    <w:rsid w:val="00F233D3"/>
    <w:rsid w:val="00F2416C"/>
    <w:rsid w:val="00F256B0"/>
    <w:rsid w:val="00F2628E"/>
    <w:rsid w:val="00F30065"/>
    <w:rsid w:val="00F31E70"/>
    <w:rsid w:val="00F32485"/>
    <w:rsid w:val="00F32EF8"/>
    <w:rsid w:val="00F332B8"/>
    <w:rsid w:val="00F3330F"/>
    <w:rsid w:val="00F33523"/>
    <w:rsid w:val="00F340A0"/>
    <w:rsid w:val="00F37634"/>
    <w:rsid w:val="00F37DB4"/>
    <w:rsid w:val="00F40D08"/>
    <w:rsid w:val="00F420FB"/>
    <w:rsid w:val="00F4477B"/>
    <w:rsid w:val="00F44E73"/>
    <w:rsid w:val="00F45791"/>
    <w:rsid w:val="00F46B6C"/>
    <w:rsid w:val="00F51631"/>
    <w:rsid w:val="00F52196"/>
    <w:rsid w:val="00F538B9"/>
    <w:rsid w:val="00F61572"/>
    <w:rsid w:val="00F63AA7"/>
    <w:rsid w:val="00F664BE"/>
    <w:rsid w:val="00F7026D"/>
    <w:rsid w:val="00F7287E"/>
    <w:rsid w:val="00F735E0"/>
    <w:rsid w:val="00F756BD"/>
    <w:rsid w:val="00F75755"/>
    <w:rsid w:val="00F76886"/>
    <w:rsid w:val="00F77BEF"/>
    <w:rsid w:val="00F822AE"/>
    <w:rsid w:val="00F827C9"/>
    <w:rsid w:val="00F832F8"/>
    <w:rsid w:val="00F84116"/>
    <w:rsid w:val="00F84D86"/>
    <w:rsid w:val="00F86B63"/>
    <w:rsid w:val="00F87DD3"/>
    <w:rsid w:val="00F9041C"/>
    <w:rsid w:val="00F91F48"/>
    <w:rsid w:val="00F92A1F"/>
    <w:rsid w:val="00F951F6"/>
    <w:rsid w:val="00F95428"/>
    <w:rsid w:val="00F96BA0"/>
    <w:rsid w:val="00F9747C"/>
    <w:rsid w:val="00F97B86"/>
    <w:rsid w:val="00FA1A0F"/>
    <w:rsid w:val="00FA2377"/>
    <w:rsid w:val="00FA3661"/>
    <w:rsid w:val="00FA4EDA"/>
    <w:rsid w:val="00FA7DB3"/>
    <w:rsid w:val="00FB01C2"/>
    <w:rsid w:val="00FB138A"/>
    <w:rsid w:val="00FB1A8D"/>
    <w:rsid w:val="00FB1ED8"/>
    <w:rsid w:val="00FB3A84"/>
    <w:rsid w:val="00FC288C"/>
    <w:rsid w:val="00FC3500"/>
    <w:rsid w:val="00FC6024"/>
    <w:rsid w:val="00FC6B14"/>
    <w:rsid w:val="00FC70B1"/>
    <w:rsid w:val="00FC73A2"/>
    <w:rsid w:val="00FC7677"/>
    <w:rsid w:val="00FC768D"/>
    <w:rsid w:val="00FD284D"/>
    <w:rsid w:val="00FD40CC"/>
    <w:rsid w:val="00FD726E"/>
    <w:rsid w:val="00FE0DD7"/>
    <w:rsid w:val="00FE2ABE"/>
    <w:rsid w:val="00FE35B9"/>
    <w:rsid w:val="00FE483E"/>
    <w:rsid w:val="00FE5299"/>
    <w:rsid w:val="00FE5DAB"/>
    <w:rsid w:val="00FE605B"/>
    <w:rsid w:val="00FF1646"/>
    <w:rsid w:val="00FF1BAB"/>
    <w:rsid w:val="00FF1CD2"/>
    <w:rsid w:val="00FF2268"/>
    <w:rsid w:val="00FF3686"/>
    <w:rsid w:val="00FF64A9"/>
    <w:rsid w:val="00FF7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AD5"/>
  </w:style>
  <w:style w:type="paragraph" w:styleId="Heading1">
    <w:name w:val="heading 1"/>
    <w:basedOn w:val="Normal"/>
    <w:next w:val="Normal"/>
    <w:link w:val="Heading1Char"/>
    <w:uiPriority w:val="9"/>
    <w:qFormat/>
    <w:rsid w:val="000158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3C0402"/>
    <w:pPr>
      <w:keepNext/>
      <w:spacing w:after="0" w:line="240" w:lineRule="auto"/>
      <w:outlineLvl w:val="2"/>
    </w:pPr>
    <w:rPr>
      <w:rFonts w:ascii="Times New Roman" w:eastAsia="Times New Roman" w:hAnsi="Times New Roman" w:cs="Times New Roman"/>
      <w:b/>
      <w:sz w:val="20"/>
      <w:szCs w:val="20"/>
      <w:lang w:eastAsia="en-US"/>
    </w:rPr>
  </w:style>
  <w:style w:type="paragraph" w:styleId="Heading4">
    <w:name w:val="heading 4"/>
    <w:basedOn w:val="Normal"/>
    <w:next w:val="Normal"/>
    <w:link w:val="Heading4Char"/>
    <w:uiPriority w:val="9"/>
    <w:semiHidden/>
    <w:unhideWhenUsed/>
    <w:qFormat/>
    <w:rsid w:val="00BD53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518"/>
    <w:pPr>
      <w:ind w:left="720"/>
      <w:contextualSpacing/>
    </w:pPr>
  </w:style>
  <w:style w:type="paragraph" w:styleId="BalloonText">
    <w:name w:val="Balloon Text"/>
    <w:basedOn w:val="Normal"/>
    <w:link w:val="BalloonTextChar"/>
    <w:uiPriority w:val="99"/>
    <w:semiHidden/>
    <w:unhideWhenUsed/>
    <w:rsid w:val="00865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494"/>
    <w:rPr>
      <w:rFonts w:ascii="Tahoma" w:hAnsi="Tahoma" w:cs="Tahoma"/>
      <w:sz w:val="16"/>
      <w:szCs w:val="16"/>
    </w:rPr>
  </w:style>
  <w:style w:type="paragraph" w:styleId="PlainText">
    <w:name w:val="Plain Text"/>
    <w:basedOn w:val="Normal"/>
    <w:link w:val="PlainTextChar"/>
    <w:uiPriority w:val="99"/>
    <w:unhideWhenUsed/>
    <w:rsid w:val="00F3352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33523"/>
    <w:rPr>
      <w:rFonts w:ascii="Consolas" w:hAnsi="Consolas"/>
      <w:sz w:val="21"/>
      <w:szCs w:val="21"/>
    </w:rPr>
  </w:style>
  <w:style w:type="character" w:styleId="Hyperlink">
    <w:name w:val="Hyperlink"/>
    <w:basedOn w:val="DefaultParagraphFont"/>
    <w:uiPriority w:val="99"/>
    <w:unhideWhenUsed/>
    <w:rsid w:val="00F33523"/>
    <w:rPr>
      <w:color w:val="0000FF" w:themeColor="hyperlink"/>
      <w:u w:val="single"/>
    </w:rPr>
  </w:style>
  <w:style w:type="paragraph" w:styleId="BodyText">
    <w:name w:val="Body Text"/>
    <w:basedOn w:val="Normal"/>
    <w:link w:val="BodyTextChar"/>
    <w:rsid w:val="005521D7"/>
    <w:pPr>
      <w:spacing w:after="120" w:line="240" w:lineRule="auto"/>
    </w:pPr>
    <w:rPr>
      <w:rFonts w:ascii="Garamond" w:eastAsia="Times New Roman" w:hAnsi="Garamond" w:cs="Times New Roman"/>
      <w:sz w:val="24"/>
      <w:szCs w:val="24"/>
      <w:lang w:eastAsia="en-US"/>
    </w:rPr>
  </w:style>
  <w:style w:type="character" w:customStyle="1" w:styleId="BodyTextChar">
    <w:name w:val="Body Text Char"/>
    <w:basedOn w:val="DefaultParagraphFont"/>
    <w:link w:val="BodyText"/>
    <w:rsid w:val="005521D7"/>
    <w:rPr>
      <w:rFonts w:ascii="Garamond" w:eastAsia="Times New Roman" w:hAnsi="Garamond" w:cs="Times New Roman"/>
      <w:sz w:val="24"/>
      <w:szCs w:val="24"/>
      <w:lang w:eastAsia="en-US"/>
    </w:rPr>
  </w:style>
  <w:style w:type="character" w:customStyle="1" w:styleId="Heading3Char">
    <w:name w:val="Heading 3 Char"/>
    <w:basedOn w:val="DefaultParagraphFont"/>
    <w:link w:val="Heading3"/>
    <w:rsid w:val="003C0402"/>
    <w:rPr>
      <w:rFonts w:ascii="Times New Roman" w:eastAsia="Times New Roman" w:hAnsi="Times New Roman" w:cs="Times New Roman"/>
      <w:b/>
      <w:sz w:val="20"/>
      <w:szCs w:val="20"/>
      <w:lang w:eastAsia="en-US"/>
    </w:rPr>
  </w:style>
  <w:style w:type="character" w:styleId="CommentReference">
    <w:name w:val="annotation reference"/>
    <w:basedOn w:val="DefaultParagraphFont"/>
    <w:uiPriority w:val="99"/>
    <w:semiHidden/>
    <w:unhideWhenUsed/>
    <w:rsid w:val="00AF4662"/>
    <w:rPr>
      <w:sz w:val="16"/>
      <w:szCs w:val="16"/>
    </w:rPr>
  </w:style>
  <w:style w:type="paragraph" w:styleId="CommentText">
    <w:name w:val="annotation text"/>
    <w:basedOn w:val="Normal"/>
    <w:link w:val="CommentTextChar"/>
    <w:uiPriority w:val="99"/>
    <w:semiHidden/>
    <w:unhideWhenUsed/>
    <w:rsid w:val="00AF4662"/>
    <w:pPr>
      <w:spacing w:line="240" w:lineRule="auto"/>
    </w:pPr>
    <w:rPr>
      <w:sz w:val="20"/>
      <w:szCs w:val="20"/>
    </w:rPr>
  </w:style>
  <w:style w:type="character" w:customStyle="1" w:styleId="CommentTextChar">
    <w:name w:val="Comment Text Char"/>
    <w:basedOn w:val="DefaultParagraphFont"/>
    <w:link w:val="CommentText"/>
    <w:uiPriority w:val="99"/>
    <w:semiHidden/>
    <w:rsid w:val="00AF4662"/>
    <w:rPr>
      <w:sz w:val="20"/>
      <w:szCs w:val="20"/>
    </w:rPr>
  </w:style>
  <w:style w:type="paragraph" w:styleId="CommentSubject">
    <w:name w:val="annotation subject"/>
    <w:basedOn w:val="CommentText"/>
    <w:next w:val="CommentText"/>
    <w:link w:val="CommentSubjectChar"/>
    <w:uiPriority w:val="99"/>
    <w:semiHidden/>
    <w:unhideWhenUsed/>
    <w:rsid w:val="00AF4662"/>
    <w:rPr>
      <w:b/>
      <w:bCs/>
    </w:rPr>
  </w:style>
  <w:style w:type="character" w:customStyle="1" w:styleId="CommentSubjectChar">
    <w:name w:val="Comment Subject Char"/>
    <w:basedOn w:val="CommentTextChar"/>
    <w:link w:val="CommentSubject"/>
    <w:uiPriority w:val="99"/>
    <w:semiHidden/>
    <w:rsid w:val="00AF4662"/>
    <w:rPr>
      <w:b/>
      <w:bCs/>
      <w:sz w:val="20"/>
      <w:szCs w:val="20"/>
    </w:rPr>
  </w:style>
  <w:style w:type="paragraph" w:styleId="Revision">
    <w:name w:val="Revision"/>
    <w:hidden/>
    <w:uiPriority w:val="99"/>
    <w:semiHidden/>
    <w:rsid w:val="00A0639B"/>
    <w:pPr>
      <w:spacing w:after="0" w:line="240" w:lineRule="auto"/>
    </w:pPr>
  </w:style>
  <w:style w:type="paragraph" w:styleId="NormalWeb">
    <w:name w:val="Normal (Web)"/>
    <w:basedOn w:val="Normal"/>
    <w:uiPriority w:val="99"/>
    <w:unhideWhenUsed/>
    <w:rsid w:val="001C22CA"/>
    <w:rPr>
      <w:rFonts w:ascii="Times New Roman" w:eastAsiaTheme="minorHAnsi" w:hAnsi="Times New Roman" w:cs="Times New Roman"/>
      <w:sz w:val="24"/>
      <w:szCs w:val="24"/>
      <w:lang w:eastAsia="en-US"/>
    </w:rPr>
  </w:style>
  <w:style w:type="paragraph" w:styleId="Header">
    <w:name w:val="header"/>
    <w:basedOn w:val="Normal"/>
    <w:link w:val="HeaderChar"/>
    <w:uiPriority w:val="99"/>
    <w:unhideWhenUsed/>
    <w:rsid w:val="00262E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2EBA"/>
  </w:style>
  <w:style w:type="paragraph" w:styleId="Footer">
    <w:name w:val="footer"/>
    <w:basedOn w:val="Normal"/>
    <w:link w:val="FooterChar"/>
    <w:uiPriority w:val="99"/>
    <w:unhideWhenUsed/>
    <w:rsid w:val="00262E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2EBA"/>
  </w:style>
  <w:style w:type="character" w:styleId="Strong">
    <w:name w:val="Strong"/>
    <w:basedOn w:val="DefaultParagraphFont"/>
    <w:uiPriority w:val="22"/>
    <w:qFormat/>
    <w:rsid w:val="006625A6"/>
    <w:rPr>
      <w:b/>
      <w:bCs/>
    </w:rPr>
  </w:style>
  <w:style w:type="character" w:customStyle="1" w:styleId="Heading4Char">
    <w:name w:val="Heading 4 Char"/>
    <w:basedOn w:val="DefaultParagraphFont"/>
    <w:link w:val="Heading4"/>
    <w:uiPriority w:val="9"/>
    <w:semiHidden/>
    <w:rsid w:val="00BD53CF"/>
    <w:rPr>
      <w:rFonts w:asciiTheme="majorHAnsi" w:eastAsiaTheme="majorEastAsia" w:hAnsiTheme="majorHAnsi" w:cstheme="majorBidi"/>
      <w:b/>
      <w:bCs/>
      <w:i/>
      <w:iCs/>
      <w:color w:val="4F81BD" w:themeColor="accent1"/>
    </w:rPr>
  </w:style>
  <w:style w:type="character" w:customStyle="1" w:styleId="question-label-text">
    <w:name w:val="question-label-text"/>
    <w:basedOn w:val="DefaultParagraphFont"/>
    <w:rsid w:val="002222D4"/>
  </w:style>
  <w:style w:type="character" w:styleId="FollowedHyperlink">
    <w:name w:val="FollowedHyperlink"/>
    <w:basedOn w:val="DefaultParagraphFont"/>
    <w:uiPriority w:val="99"/>
    <w:semiHidden/>
    <w:unhideWhenUsed/>
    <w:rsid w:val="00275AB4"/>
    <w:rPr>
      <w:color w:val="800080" w:themeColor="followedHyperlink"/>
      <w:u w:val="single"/>
    </w:rPr>
  </w:style>
  <w:style w:type="character" w:customStyle="1" w:styleId="Heading1Char">
    <w:name w:val="Heading 1 Char"/>
    <w:basedOn w:val="DefaultParagraphFont"/>
    <w:link w:val="Heading1"/>
    <w:uiPriority w:val="9"/>
    <w:rsid w:val="000158F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15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158F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AD5"/>
  </w:style>
  <w:style w:type="paragraph" w:styleId="Heading1">
    <w:name w:val="heading 1"/>
    <w:basedOn w:val="Normal"/>
    <w:next w:val="Normal"/>
    <w:link w:val="Heading1Char"/>
    <w:uiPriority w:val="9"/>
    <w:qFormat/>
    <w:rsid w:val="000158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3C0402"/>
    <w:pPr>
      <w:keepNext/>
      <w:spacing w:after="0" w:line="240" w:lineRule="auto"/>
      <w:outlineLvl w:val="2"/>
    </w:pPr>
    <w:rPr>
      <w:rFonts w:ascii="Times New Roman" w:eastAsia="Times New Roman" w:hAnsi="Times New Roman" w:cs="Times New Roman"/>
      <w:b/>
      <w:sz w:val="20"/>
      <w:szCs w:val="20"/>
      <w:lang w:eastAsia="en-US"/>
    </w:rPr>
  </w:style>
  <w:style w:type="paragraph" w:styleId="Heading4">
    <w:name w:val="heading 4"/>
    <w:basedOn w:val="Normal"/>
    <w:next w:val="Normal"/>
    <w:link w:val="Heading4Char"/>
    <w:uiPriority w:val="9"/>
    <w:semiHidden/>
    <w:unhideWhenUsed/>
    <w:qFormat/>
    <w:rsid w:val="00BD53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518"/>
    <w:pPr>
      <w:ind w:left="720"/>
      <w:contextualSpacing/>
    </w:pPr>
  </w:style>
  <w:style w:type="paragraph" w:styleId="BalloonText">
    <w:name w:val="Balloon Text"/>
    <w:basedOn w:val="Normal"/>
    <w:link w:val="BalloonTextChar"/>
    <w:uiPriority w:val="99"/>
    <w:semiHidden/>
    <w:unhideWhenUsed/>
    <w:rsid w:val="00865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494"/>
    <w:rPr>
      <w:rFonts w:ascii="Tahoma" w:hAnsi="Tahoma" w:cs="Tahoma"/>
      <w:sz w:val="16"/>
      <w:szCs w:val="16"/>
    </w:rPr>
  </w:style>
  <w:style w:type="paragraph" w:styleId="PlainText">
    <w:name w:val="Plain Text"/>
    <w:basedOn w:val="Normal"/>
    <w:link w:val="PlainTextChar"/>
    <w:uiPriority w:val="99"/>
    <w:unhideWhenUsed/>
    <w:rsid w:val="00F3352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33523"/>
    <w:rPr>
      <w:rFonts w:ascii="Consolas" w:hAnsi="Consolas"/>
      <w:sz w:val="21"/>
      <w:szCs w:val="21"/>
    </w:rPr>
  </w:style>
  <w:style w:type="character" w:styleId="Hyperlink">
    <w:name w:val="Hyperlink"/>
    <w:basedOn w:val="DefaultParagraphFont"/>
    <w:uiPriority w:val="99"/>
    <w:unhideWhenUsed/>
    <w:rsid w:val="00F33523"/>
    <w:rPr>
      <w:color w:val="0000FF" w:themeColor="hyperlink"/>
      <w:u w:val="single"/>
    </w:rPr>
  </w:style>
  <w:style w:type="paragraph" w:styleId="BodyText">
    <w:name w:val="Body Text"/>
    <w:basedOn w:val="Normal"/>
    <w:link w:val="BodyTextChar"/>
    <w:rsid w:val="005521D7"/>
    <w:pPr>
      <w:spacing w:after="120" w:line="240" w:lineRule="auto"/>
    </w:pPr>
    <w:rPr>
      <w:rFonts w:ascii="Garamond" w:eastAsia="Times New Roman" w:hAnsi="Garamond" w:cs="Times New Roman"/>
      <w:sz w:val="24"/>
      <w:szCs w:val="24"/>
      <w:lang w:eastAsia="en-US"/>
    </w:rPr>
  </w:style>
  <w:style w:type="character" w:customStyle="1" w:styleId="BodyTextChar">
    <w:name w:val="Body Text Char"/>
    <w:basedOn w:val="DefaultParagraphFont"/>
    <w:link w:val="BodyText"/>
    <w:rsid w:val="005521D7"/>
    <w:rPr>
      <w:rFonts w:ascii="Garamond" w:eastAsia="Times New Roman" w:hAnsi="Garamond" w:cs="Times New Roman"/>
      <w:sz w:val="24"/>
      <w:szCs w:val="24"/>
      <w:lang w:eastAsia="en-US"/>
    </w:rPr>
  </w:style>
  <w:style w:type="character" w:customStyle="1" w:styleId="Heading3Char">
    <w:name w:val="Heading 3 Char"/>
    <w:basedOn w:val="DefaultParagraphFont"/>
    <w:link w:val="Heading3"/>
    <w:rsid w:val="003C0402"/>
    <w:rPr>
      <w:rFonts w:ascii="Times New Roman" w:eastAsia="Times New Roman" w:hAnsi="Times New Roman" w:cs="Times New Roman"/>
      <w:b/>
      <w:sz w:val="20"/>
      <w:szCs w:val="20"/>
      <w:lang w:eastAsia="en-US"/>
    </w:rPr>
  </w:style>
  <w:style w:type="character" w:styleId="CommentReference">
    <w:name w:val="annotation reference"/>
    <w:basedOn w:val="DefaultParagraphFont"/>
    <w:uiPriority w:val="99"/>
    <w:semiHidden/>
    <w:unhideWhenUsed/>
    <w:rsid w:val="00AF4662"/>
    <w:rPr>
      <w:sz w:val="16"/>
      <w:szCs w:val="16"/>
    </w:rPr>
  </w:style>
  <w:style w:type="paragraph" w:styleId="CommentText">
    <w:name w:val="annotation text"/>
    <w:basedOn w:val="Normal"/>
    <w:link w:val="CommentTextChar"/>
    <w:uiPriority w:val="99"/>
    <w:semiHidden/>
    <w:unhideWhenUsed/>
    <w:rsid w:val="00AF4662"/>
    <w:pPr>
      <w:spacing w:line="240" w:lineRule="auto"/>
    </w:pPr>
    <w:rPr>
      <w:sz w:val="20"/>
      <w:szCs w:val="20"/>
    </w:rPr>
  </w:style>
  <w:style w:type="character" w:customStyle="1" w:styleId="CommentTextChar">
    <w:name w:val="Comment Text Char"/>
    <w:basedOn w:val="DefaultParagraphFont"/>
    <w:link w:val="CommentText"/>
    <w:uiPriority w:val="99"/>
    <w:semiHidden/>
    <w:rsid w:val="00AF4662"/>
    <w:rPr>
      <w:sz w:val="20"/>
      <w:szCs w:val="20"/>
    </w:rPr>
  </w:style>
  <w:style w:type="paragraph" w:styleId="CommentSubject">
    <w:name w:val="annotation subject"/>
    <w:basedOn w:val="CommentText"/>
    <w:next w:val="CommentText"/>
    <w:link w:val="CommentSubjectChar"/>
    <w:uiPriority w:val="99"/>
    <w:semiHidden/>
    <w:unhideWhenUsed/>
    <w:rsid w:val="00AF4662"/>
    <w:rPr>
      <w:b/>
      <w:bCs/>
    </w:rPr>
  </w:style>
  <w:style w:type="character" w:customStyle="1" w:styleId="CommentSubjectChar">
    <w:name w:val="Comment Subject Char"/>
    <w:basedOn w:val="CommentTextChar"/>
    <w:link w:val="CommentSubject"/>
    <w:uiPriority w:val="99"/>
    <w:semiHidden/>
    <w:rsid w:val="00AF4662"/>
    <w:rPr>
      <w:b/>
      <w:bCs/>
      <w:sz w:val="20"/>
      <w:szCs w:val="20"/>
    </w:rPr>
  </w:style>
  <w:style w:type="paragraph" w:styleId="Revision">
    <w:name w:val="Revision"/>
    <w:hidden/>
    <w:uiPriority w:val="99"/>
    <w:semiHidden/>
    <w:rsid w:val="00A0639B"/>
    <w:pPr>
      <w:spacing w:after="0" w:line="240" w:lineRule="auto"/>
    </w:pPr>
  </w:style>
  <w:style w:type="paragraph" w:styleId="NormalWeb">
    <w:name w:val="Normal (Web)"/>
    <w:basedOn w:val="Normal"/>
    <w:uiPriority w:val="99"/>
    <w:unhideWhenUsed/>
    <w:rsid w:val="001C22CA"/>
    <w:rPr>
      <w:rFonts w:ascii="Times New Roman" w:eastAsiaTheme="minorHAnsi" w:hAnsi="Times New Roman" w:cs="Times New Roman"/>
      <w:sz w:val="24"/>
      <w:szCs w:val="24"/>
      <w:lang w:eastAsia="en-US"/>
    </w:rPr>
  </w:style>
  <w:style w:type="paragraph" w:styleId="Header">
    <w:name w:val="header"/>
    <w:basedOn w:val="Normal"/>
    <w:link w:val="HeaderChar"/>
    <w:uiPriority w:val="99"/>
    <w:unhideWhenUsed/>
    <w:rsid w:val="00262E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2EBA"/>
  </w:style>
  <w:style w:type="paragraph" w:styleId="Footer">
    <w:name w:val="footer"/>
    <w:basedOn w:val="Normal"/>
    <w:link w:val="FooterChar"/>
    <w:uiPriority w:val="99"/>
    <w:unhideWhenUsed/>
    <w:rsid w:val="00262E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2EBA"/>
  </w:style>
  <w:style w:type="character" w:styleId="Strong">
    <w:name w:val="Strong"/>
    <w:basedOn w:val="DefaultParagraphFont"/>
    <w:uiPriority w:val="22"/>
    <w:qFormat/>
    <w:rsid w:val="006625A6"/>
    <w:rPr>
      <w:b/>
      <w:bCs/>
    </w:rPr>
  </w:style>
  <w:style w:type="character" w:customStyle="1" w:styleId="Heading4Char">
    <w:name w:val="Heading 4 Char"/>
    <w:basedOn w:val="DefaultParagraphFont"/>
    <w:link w:val="Heading4"/>
    <w:uiPriority w:val="9"/>
    <w:semiHidden/>
    <w:rsid w:val="00BD53CF"/>
    <w:rPr>
      <w:rFonts w:asciiTheme="majorHAnsi" w:eastAsiaTheme="majorEastAsia" w:hAnsiTheme="majorHAnsi" w:cstheme="majorBidi"/>
      <w:b/>
      <w:bCs/>
      <w:i/>
      <w:iCs/>
      <w:color w:val="4F81BD" w:themeColor="accent1"/>
    </w:rPr>
  </w:style>
  <w:style w:type="character" w:customStyle="1" w:styleId="question-label-text">
    <w:name w:val="question-label-text"/>
    <w:basedOn w:val="DefaultParagraphFont"/>
    <w:rsid w:val="002222D4"/>
  </w:style>
  <w:style w:type="character" w:styleId="FollowedHyperlink">
    <w:name w:val="FollowedHyperlink"/>
    <w:basedOn w:val="DefaultParagraphFont"/>
    <w:uiPriority w:val="99"/>
    <w:semiHidden/>
    <w:unhideWhenUsed/>
    <w:rsid w:val="00275AB4"/>
    <w:rPr>
      <w:color w:val="800080" w:themeColor="followedHyperlink"/>
      <w:u w:val="single"/>
    </w:rPr>
  </w:style>
  <w:style w:type="character" w:customStyle="1" w:styleId="Heading1Char">
    <w:name w:val="Heading 1 Char"/>
    <w:basedOn w:val="DefaultParagraphFont"/>
    <w:link w:val="Heading1"/>
    <w:uiPriority w:val="9"/>
    <w:rsid w:val="000158F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15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158F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1329">
      <w:bodyDiv w:val="1"/>
      <w:marLeft w:val="0"/>
      <w:marRight w:val="0"/>
      <w:marTop w:val="0"/>
      <w:marBottom w:val="0"/>
      <w:divBdr>
        <w:top w:val="none" w:sz="0" w:space="0" w:color="auto"/>
        <w:left w:val="none" w:sz="0" w:space="0" w:color="auto"/>
        <w:bottom w:val="none" w:sz="0" w:space="0" w:color="auto"/>
        <w:right w:val="none" w:sz="0" w:space="0" w:color="auto"/>
      </w:divBdr>
    </w:div>
    <w:div w:id="154273179">
      <w:bodyDiv w:val="1"/>
      <w:marLeft w:val="0"/>
      <w:marRight w:val="0"/>
      <w:marTop w:val="0"/>
      <w:marBottom w:val="0"/>
      <w:divBdr>
        <w:top w:val="none" w:sz="0" w:space="0" w:color="auto"/>
        <w:left w:val="none" w:sz="0" w:space="0" w:color="auto"/>
        <w:bottom w:val="none" w:sz="0" w:space="0" w:color="auto"/>
        <w:right w:val="none" w:sz="0" w:space="0" w:color="auto"/>
      </w:divBdr>
      <w:divsChild>
        <w:div w:id="304818973">
          <w:marLeft w:val="0"/>
          <w:marRight w:val="0"/>
          <w:marTop w:val="0"/>
          <w:marBottom w:val="0"/>
          <w:divBdr>
            <w:top w:val="none" w:sz="0" w:space="0" w:color="auto"/>
            <w:left w:val="none" w:sz="0" w:space="0" w:color="auto"/>
            <w:bottom w:val="none" w:sz="0" w:space="0" w:color="auto"/>
            <w:right w:val="none" w:sz="0" w:space="0" w:color="auto"/>
          </w:divBdr>
          <w:divsChild>
            <w:div w:id="1905531573">
              <w:marLeft w:val="0"/>
              <w:marRight w:val="0"/>
              <w:marTop w:val="0"/>
              <w:marBottom w:val="0"/>
              <w:divBdr>
                <w:top w:val="none" w:sz="0" w:space="0" w:color="auto"/>
                <w:left w:val="none" w:sz="0" w:space="0" w:color="auto"/>
                <w:bottom w:val="none" w:sz="0" w:space="0" w:color="auto"/>
                <w:right w:val="none" w:sz="0" w:space="0" w:color="auto"/>
              </w:divBdr>
              <w:divsChild>
                <w:div w:id="1297688411">
                  <w:marLeft w:val="0"/>
                  <w:marRight w:val="0"/>
                  <w:marTop w:val="0"/>
                  <w:marBottom w:val="0"/>
                  <w:divBdr>
                    <w:top w:val="none" w:sz="0" w:space="0" w:color="auto"/>
                    <w:left w:val="none" w:sz="0" w:space="0" w:color="auto"/>
                    <w:bottom w:val="none" w:sz="0" w:space="0" w:color="auto"/>
                    <w:right w:val="none" w:sz="0" w:space="0" w:color="auto"/>
                  </w:divBdr>
                  <w:divsChild>
                    <w:div w:id="1001078747">
                      <w:marLeft w:val="0"/>
                      <w:marRight w:val="0"/>
                      <w:marTop w:val="0"/>
                      <w:marBottom w:val="0"/>
                      <w:divBdr>
                        <w:top w:val="none" w:sz="0" w:space="0" w:color="auto"/>
                        <w:left w:val="none" w:sz="0" w:space="0" w:color="auto"/>
                        <w:bottom w:val="none" w:sz="0" w:space="0" w:color="auto"/>
                        <w:right w:val="none" w:sz="0" w:space="0" w:color="auto"/>
                      </w:divBdr>
                      <w:divsChild>
                        <w:div w:id="1627810028">
                          <w:marLeft w:val="0"/>
                          <w:marRight w:val="0"/>
                          <w:marTop w:val="0"/>
                          <w:marBottom w:val="0"/>
                          <w:divBdr>
                            <w:top w:val="none" w:sz="0" w:space="0" w:color="auto"/>
                            <w:left w:val="none" w:sz="0" w:space="0" w:color="auto"/>
                            <w:bottom w:val="none" w:sz="0" w:space="0" w:color="auto"/>
                            <w:right w:val="none" w:sz="0" w:space="0" w:color="auto"/>
                          </w:divBdr>
                          <w:divsChild>
                            <w:div w:id="581065380">
                              <w:marLeft w:val="0"/>
                              <w:marRight w:val="0"/>
                              <w:marTop w:val="0"/>
                              <w:marBottom w:val="0"/>
                              <w:divBdr>
                                <w:top w:val="none" w:sz="0" w:space="0" w:color="auto"/>
                                <w:left w:val="none" w:sz="0" w:space="0" w:color="auto"/>
                                <w:bottom w:val="none" w:sz="0" w:space="0" w:color="auto"/>
                                <w:right w:val="none" w:sz="0" w:space="0" w:color="auto"/>
                              </w:divBdr>
                              <w:divsChild>
                                <w:div w:id="590821060">
                                  <w:marLeft w:val="0"/>
                                  <w:marRight w:val="0"/>
                                  <w:marTop w:val="0"/>
                                  <w:marBottom w:val="0"/>
                                  <w:divBdr>
                                    <w:top w:val="none" w:sz="0" w:space="0" w:color="auto"/>
                                    <w:left w:val="none" w:sz="0" w:space="0" w:color="auto"/>
                                    <w:bottom w:val="none" w:sz="0" w:space="0" w:color="auto"/>
                                    <w:right w:val="none" w:sz="0" w:space="0" w:color="auto"/>
                                  </w:divBdr>
                                  <w:divsChild>
                                    <w:div w:id="1508791132">
                                      <w:marLeft w:val="0"/>
                                      <w:marRight w:val="0"/>
                                      <w:marTop w:val="0"/>
                                      <w:marBottom w:val="0"/>
                                      <w:divBdr>
                                        <w:top w:val="none" w:sz="0" w:space="0" w:color="auto"/>
                                        <w:left w:val="none" w:sz="0" w:space="0" w:color="auto"/>
                                        <w:bottom w:val="none" w:sz="0" w:space="0" w:color="auto"/>
                                        <w:right w:val="none" w:sz="0" w:space="0" w:color="auto"/>
                                      </w:divBdr>
                                      <w:divsChild>
                                        <w:div w:id="149951411">
                                          <w:marLeft w:val="0"/>
                                          <w:marRight w:val="0"/>
                                          <w:marTop w:val="0"/>
                                          <w:marBottom w:val="0"/>
                                          <w:divBdr>
                                            <w:top w:val="none" w:sz="0" w:space="0" w:color="auto"/>
                                            <w:left w:val="none" w:sz="0" w:space="0" w:color="auto"/>
                                            <w:bottom w:val="none" w:sz="0" w:space="0" w:color="auto"/>
                                            <w:right w:val="none" w:sz="0" w:space="0" w:color="auto"/>
                                          </w:divBdr>
                                          <w:divsChild>
                                            <w:div w:id="47069748">
                                              <w:marLeft w:val="0"/>
                                              <w:marRight w:val="0"/>
                                              <w:marTop w:val="0"/>
                                              <w:marBottom w:val="0"/>
                                              <w:divBdr>
                                                <w:top w:val="none" w:sz="0" w:space="0" w:color="auto"/>
                                                <w:left w:val="none" w:sz="0" w:space="0" w:color="auto"/>
                                                <w:bottom w:val="none" w:sz="0" w:space="0" w:color="auto"/>
                                                <w:right w:val="none" w:sz="0" w:space="0" w:color="auto"/>
                                              </w:divBdr>
                                              <w:divsChild>
                                                <w:div w:id="1215241668">
                                                  <w:marLeft w:val="0"/>
                                                  <w:marRight w:val="0"/>
                                                  <w:marTop w:val="0"/>
                                                  <w:marBottom w:val="0"/>
                                                  <w:divBdr>
                                                    <w:top w:val="none" w:sz="0" w:space="0" w:color="auto"/>
                                                    <w:left w:val="none" w:sz="0" w:space="0" w:color="auto"/>
                                                    <w:bottom w:val="none" w:sz="0" w:space="0" w:color="auto"/>
                                                    <w:right w:val="none" w:sz="0" w:space="0" w:color="auto"/>
                                                  </w:divBdr>
                                                  <w:divsChild>
                                                    <w:div w:id="1464542035">
                                                      <w:marLeft w:val="0"/>
                                                      <w:marRight w:val="0"/>
                                                      <w:marTop w:val="0"/>
                                                      <w:marBottom w:val="0"/>
                                                      <w:divBdr>
                                                        <w:top w:val="none" w:sz="0" w:space="0" w:color="auto"/>
                                                        <w:left w:val="none" w:sz="0" w:space="0" w:color="auto"/>
                                                        <w:bottom w:val="none" w:sz="0" w:space="0" w:color="auto"/>
                                                        <w:right w:val="none" w:sz="0" w:space="0" w:color="auto"/>
                                                      </w:divBdr>
                                                      <w:divsChild>
                                                        <w:div w:id="1787045509">
                                                          <w:marLeft w:val="0"/>
                                                          <w:marRight w:val="0"/>
                                                          <w:marTop w:val="0"/>
                                                          <w:marBottom w:val="0"/>
                                                          <w:divBdr>
                                                            <w:top w:val="none" w:sz="0" w:space="0" w:color="auto"/>
                                                            <w:left w:val="none" w:sz="0" w:space="0" w:color="auto"/>
                                                            <w:bottom w:val="none" w:sz="0" w:space="0" w:color="auto"/>
                                                            <w:right w:val="none" w:sz="0" w:space="0" w:color="auto"/>
                                                          </w:divBdr>
                                                        </w:div>
                                                        <w:div w:id="1610088523">
                                                          <w:marLeft w:val="0"/>
                                                          <w:marRight w:val="0"/>
                                                          <w:marTop w:val="0"/>
                                                          <w:marBottom w:val="0"/>
                                                          <w:divBdr>
                                                            <w:top w:val="none" w:sz="0" w:space="0" w:color="auto"/>
                                                            <w:left w:val="none" w:sz="0" w:space="0" w:color="auto"/>
                                                            <w:bottom w:val="none" w:sz="0" w:space="0" w:color="auto"/>
                                                            <w:right w:val="none" w:sz="0" w:space="0" w:color="auto"/>
                                                          </w:divBdr>
                                                          <w:divsChild>
                                                            <w:div w:id="1241867752">
                                                              <w:marLeft w:val="0"/>
                                                              <w:marRight w:val="0"/>
                                                              <w:marTop w:val="0"/>
                                                              <w:marBottom w:val="0"/>
                                                              <w:divBdr>
                                                                <w:top w:val="none" w:sz="0" w:space="0" w:color="auto"/>
                                                                <w:left w:val="none" w:sz="0" w:space="0" w:color="auto"/>
                                                                <w:bottom w:val="none" w:sz="0" w:space="0" w:color="auto"/>
                                                                <w:right w:val="none" w:sz="0" w:space="0" w:color="auto"/>
                                                              </w:divBdr>
                                                            </w:div>
                                                            <w:div w:id="510488684">
                                                              <w:marLeft w:val="0"/>
                                                              <w:marRight w:val="0"/>
                                                              <w:marTop w:val="0"/>
                                                              <w:marBottom w:val="0"/>
                                                              <w:divBdr>
                                                                <w:top w:val="none" w:sz="0" w:space="0" w:color="auto"/>
                                                                <w:left w:val="none" w:sz="0" w:space="0" w:color="auto"/>
                                                                <w:bottom w:val="none" w:sz="0" w:space="0" w:color="auto"/>
                                                                <w:right w:val="none" w:sz="0" w:space="0" w:color="auto"/>
                                                              </w:divBdr>
                                                            </w:div>
                                                            <w:div w:id="346299210">
                                                              <w:marLeft w:val="0"/>
                                                              <w:marRight w:val="0"/>
                                                              <w:marTop w:val="0"/>
                                                              <w:marBottom w:val="0"/>
                                                              <w:divBdr>
                                                                <w:top w:val="none" w:sz="0" w:space="0" w:color="auto"/>
                                                                <w:left w:val="none" w:sz="0" w:space="0" w:color="auto"/>
                                                                <w:bottom w:val="none" w:sz="0" w:space="0" w:color="auto"/>
                                                                <w:right w:val="none" w:sz="0" w:space="0" w:color="auto"/>
                                                              </w:divBdr>
                                                            </w:div>
                                                            <w:div w:id="2078239971">
                                                              <w:marLeft w:val="0"/>
                                                              <w:marRight w:val="0"/>
                                                              <w:marTop w:val="0"/>
                                                              <w:marBottom w:val="0"/>
                                                              <w:divBdr>
                                                                <w:top w:val="none" w:sz="0" w:space="0" w:color="auto"/>
                                                                <w:left w:val="none" w:sz="0" w:space="0" w:color="auto"/>
                                                                <w:bottom w:val="none" w:sz="0" w:space="0" w:color="auto"/>
                                                                <w:right w:val="none" w:sz="0" w:space="0" w:color="auto"/>
                                                              </w:divBdr>
                                                            </w:div>
                                                          </w:divsChild>
                                                        </w:div>
                                                        <w:div w:id="15812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135370">
      <w:bodyDiv w:val="1"/>
      <w:marLeft w:val="0"/>
      <w:marRight w:val="0"/>
      <w:marTop w:val="0"/>
      <w:marBottom w:val="0"/>
      <w:divBdr>
        <w:top w:val="none" w:sz="0" w:space="0" w:color="auto"/>
        <w:left w:val="none" w:sz="0" w:space="0" w:color="auto"/>
        <w:bottom w:val="none" w:sz="0" w:space="0" w:color="auto"/>
        <w:right w:val="none" w:sz="0" w:space="0" w:color="auto"/>
      </w:divBdr>
    </w:div>
    <w:div w:id="233471077">
      <w:bodyDiv w:val="1"/>
      <w:marLeft w:val="0"/>
      <w:marRight w:val="0"/>
      <w:marTop w:val="0"/>
      <w:marBottom w:val="0"/>
      <w:divBdr>
        <w:top w:val="none" w:sz="0" w:space="0" w:color="auto"/>
        <w:left w:val="none" w:sz="0" w:space="0" w:color="auto"/>
        <w:bottom w:val="none" w:sz="0" w:space="0" w:color="auto"/>
        <w:right w:val="none" w:sz="0" w:space="0" w:color="auto"/>
      </w:divBdr>
    </w:div>
    <w:div w:id="237860622">
      <w:bodyDiv w:val="1"/>
      <w:marLeft w:val="0"/>
      <w:marRight w:val="0"/>
      <w:marTop w:val="0"/>
      <w:marBottom w:val="0"/>
      <w:divBdr>
        <w:top w:val="none" w:sz="0" w:space="0" w:color="auto"/>
        <w:left w:val="none" w:sz="0" w:space="0" w:color="auto"/>
        <w:bottom w:val="none" w:sz="0" w:space="0" w:color="auto"/>
        <w:right w:val="none" w:sz="0" w:space="0" w:color="auto"/>
      </w:divBdr>
      <w:divsChild>
        <w:div w:id="503862953">
          <w:marLeft w:val="0"/>
          <w:marRight w:val="0"/>
          <w:marTop w:val="0"/>
          <w:marBottom w:val="0"/>
          <w:divBdr>
            <w:top w:val="none" w:sz="0" w:space="0" w:color="auto"/>
            <w:left w:val="none" w:sz="0" w:space="0" w:color="auto"/>
            <w:bottom w:val="none" w:sz="0" w:space="0" w:color="auto"/>
            <w:right w:val="none" w:sz="0" w:space="0" w:color="auto"/>
          </w:divBdr>
          <w:divsChild>
            <w:div w:id="1987929993">
              <w:marLeft w:val="0"/>
              <w:marRight w:val="0"/>
              <w:marTop w:val="0"/>
              <w:marBottom w:val="0"/>
              <w:divBdr>
                <w:top w:val="none" w:sz="0" w:space="0" w:color="auto"/>
                <w:left w:val="none" w:sz="0" w:space="0" w:color="auto"/>
                <w:bottom w:val="none" w:sz="0" w:space="0" w:color="auto"/>
                <w:right w:val="none" w:sz="0" w:space="0" w:color="auto"/>
              </w:divBdr>
            </w:div>
            <w:div w:id="109276335">
              <w:marLeft w:val="0"/>
              <w:marRight w:val="0"/>
              <w:marTop w:val="0"/>
              <w:marBottom w:val="0"/>
              <w:divBdr>
                <w:top w:val="none" w:sz="0" w:space="0" w:color="auto"/>
                <w:left w:val="none" w:sz="0" w:space="0" w:color="auto"/>
                <w:bottom w:val="none" w:sz="0" w:space="0" w:color="auto"/>
                <w:right w:val="none" w:sz="0" w:space="0" w:color="auto"/>
              </w:divBdr>
            </w:div>
            <w:div w:id="187646801">
              <w:marLeft w:val="0"/>
              <w:marRight w:val="0"/>
              <w:marTop w:val="0"/>
              <w:marBottom w:val="0"/>
              <w:divBdr>
                <w:top w:val="none" w:sz="0" w:space="0" w:color="auto"/>
                <w:left w:val="none" w:sz="0" w:space="0" w:color="auto"/>
                <w:bottom w:val="none" w:sz="0" w:space="0" w:color="auto"/>
                <w:right w:val="none" w:sz="0" w:space="0" w:color="auto"/>
              </w:divBdr>
            </w:div>
            <w:div w:id="563838087">
              <w:marLeft w:val="0"/>
              <w:marRight w:val="0"/>
              <w:marTop w:val="0"/>
              <w:marBottom w:val="0"/>
              <w:divBdr>
                <w:top w:val="none" w:sz="0" w:space="0" w:color="auto"/>
                <w:left w:val="none" w:sz="0" w:space="0" w:color="auto"/>
                <w:bottom w:val="none" w:sz="0" w:space="0" w:color="auto"/>
                <w:right w:val="none" w:sz="0" w:space="0" w:color="auto"/>
              </w:divBdr>
            </w:div>
            <w:div w:id="1887109261">
              <w:marLeft w:val="0"/>
              <w:marRight w:val="0"/>
              <w:marTop w:val="0"/>
              <w:marBottom w:val="0"/>
              <w:divBdr>
                <w:top w:val="none" w:sz="0" w:space="0" w:color="auto"/>
                <w:left w:val="none" w:sz="0" w:space="0" w:color="auto"/>
                <w:bottom w:val="none" w:sz="0" w:space="0" w:color="auto"/>
                <w:right w:val="none" w:sz="0" w:space="0" w:color="auto"/>
              </w:divBdr>
            </w:div>
          </w:divsChild>
        </w:div>
        <w:div w:id="1155219557">
          <w:marLeft w:val="0"/>
          <w:marRight w:val="0"/>
          <w:marTop w:val="0"/>
          <w:marBottom w:val="0"/>
          <w:divBdr>
            <w:top w:val="none" w:sz="0" w:space="0" w:color="auto"/>
            <w:left w:val="none" w:sz="0" w:space="0" w:color="auto"/>
            <w:bottom w:val="none" w:sz="0" w:space="0" w:color="auto"/>
            <w:right w:val="none" w:sz="0" w:space="0" w:color="auto"/>
          </w:divBdr>
          <w:divsChild>
            <w:div w:id="557284900">
              <w:marLeft w:val="0"/>
              <w:marRight w:val="0"/>
              <w:marTop w:val="0"/>
              <w:marBottom w:val="0"/>
              <w:divBdr>
                <w:top w:val="none" w:sz="0" w:space="0" w:color="auto"/>
                <w:left w:val="none" w:sz="0" w:space="0" w:color="auto"/>
                <w:bottom w:val="none" w:sz="0" w:space="0" w:color="auto"/>
                <w:right w:val="none" w:sz="0" w:space="0" w:color="auto"/>
              </w:divBdr>
            </w:div>
            <w:div w:id="1245721169">
              <w:marLeft w:val="0"/>
              <w:marRight w:val="0"/>
              <w:marTop w:val="0"/>
              <w:marBottom w:val="0"/>
              <w:divBdr>
                <w:top w:val="none" w:sz="0" w:space="0" w:color="auto"/>
                <w:left w:val="none" w:sz="0" w:space="0" w:color="auto"/>
                <w:bottom w:val="none" w:sz="0" w:space="0" w:color="auto"/>
                <w:right w:val="none" w:sz="0" w:space="0" w:color="auto"/>
              </w:divBdr>
            </w:div>
            <w:div w:id="1970083668">
              <w:marLeft w:val="0"/>
              <w:marRight w:val="0"/>
              <w:marTop w:val="0"/>
              <w:marBottom w:val="0"/>
              <w:divBdr>
                <w:top w:val="none" w:sz="0" w:space="0" w:color="auto"/>
                <w:left w:val="none" w:sz="0" w:space="0" w:color="auto"/>
                <w:bottom w:val="none" w:sz="0" w:space="0" w:color="auto"/>
                <w:right w:val="none" w:sz="0" w:space="0" w:color="auto"/>
              </w:divBdr>
            </w:div>
            <w:div w:id="1951693832">
              <w:marLeft w:val="0"/>
              <w:marRight w:val="0"/>
              <w:marTop w:val="0"/>
              <w:marBottom w:val="0"/>
              <w:divBdr>
                <w:top w:val="none" w:sz="0" w:space="0" w:color="auto"/>
                <w:left w:val="none" w:sz="0" w:space="0" w:color="auto"/>
                <w:bottom w:val="none" w:sz="0" w:space="0" w:color="auto"/>
                <w:right w:val="none" w:sz="0" w:space="0" w:color="auto"/>
              </w:divBdr>
            </w:div>
            <w:div w:id="17879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7905">
      <w:bodyDiv w:val="1"/>
      <w:marLeft w:val="0"/>
      <w:marRight w:val="0"/>
      <w:marTop w:val="0"/>
      <w:marBottom w:val="0"/>
      <w:divBdr>
        <w:top w:val="none" w:sz="0" w:space="0" w:color="auto"/>
        <w:left w:val="none" w:sz="0" w:space="0" w:color="auto"/>
        <w:bottom w:val="none" w:sz="0" w:space="0" w:color="auto"/>
        <w:right w:val="none" w:sz="0" w:space="0" w:color="auto"/>
      </w:divBdr>
      <w:divsChild>
        <w:div w:id="2124230886">
          <w:marLeft w:val="0"/>
          <w:marRight w:val="0"/>
          <w:marTop w:val="0"/>
          <w:marBottom w:val="0"/>
          <w:divBdr>
            <w:top w:val="none" w:sz="0" w:space="0" w:color="auto"/>
            <w:left w:val="none" w:sz="0" w:space="0" w:color="auto"/>
            <w:bottom w:val="none" w:sz="0" w:space="0" w:color="auto"/>
            <w:right w:val="none" w:sz="0" w:space="0" w:color="auto"/>
          </w:divBdr>
        </w:div>
      </w:divsChild>
    </w:div>
    <w:div w:id="431514864">
      <w:bodyDiv w:val="1"/>
      <w:marLeft w:val="0"/>
      <w:marRight w:val="0"/>
      <w:marTop w:val="0"/>
      <w:marBottom w:val="0"/>
      <w:divBdr>
        <w:top w:val="none" w:sz="0" w:space="0" w:color="auto"/>
        <w:left w:val="none" w:sz="0" w:space="0" w:color="auto"/>
        <w:bottom w:val="none" w:sz="0" w:space="0" w:color="auto"/>
        <w:right w:val="none" w:sz="0" w:space="0" w:color="auto"/>
      </w:divBdr>
      <w:divsChild>
        <w:div w:id="2039774758">
          <w:marLeft w:val="0"/>
          <w:marRight w:val="0"/>
          <w:marTop w:val="0"/>
          <w:marBottom w:val="0"/>
          <w:divBdr>
            <w:top w:val="none" w:sz="0" w:space="0" w:color="auto"/>
            <w:left w:val="none" w:sz="0" w:space="0" w:color="auto"/>
            <w:bottom w:val="none" w:sz="0" w:space="0" w:color="auto"/>
            <w:right w:val="none" w:sz="0" w:space="0" w:color="auto"/>
          </w:divBdr>
        </w:div>
      </w:divsChild>
    </w:div>
    <w:div w:id="633096164">
      <w:bodyDiv w:val="1"/>
      <w:marLeft w:val="0"/>
      <w:marRight w:val="0"/>
      <w:marTop w:val="0"/>
      <w:marBottom w:val="0"/>
      <w:divBdr>
        <w:top w:val="none" w:sz="0" w:space="0" w:color="auto"/>
        <w:left w:val="none" w:sz="0" w:space="0" w:color="auto"/>
        <w:bottom w:val="none" w:sz="0" w:space="0" w:color="auto"/>
        <w:right w:val="none" w:sz="0" w:space="0" w:color="auto"/>
      </w:divBdr>
      <w:divsChild>
        <w:div w:id="1861819638">
          <w:marLeft w:val="0"/>
          <w:marRight w:val="0"/>
          <w:marTop w:val="0"/>
          <w:marBottom w:val="0"/>
          <w:divBdr>
            <w:top w:val="none" w:sz="0" w:space="0" w:color="auto"/>
            <w:left w:val="none" w:sz="0" w:space="0" w:color="auto"/>
            <w:bottom w:val="none" w:sz="0" w:space="0" w:color="auto"/>
            <w:right w:val="none" w:sz="0" w:space="0" w:color="auto"/>
          </w:divBdr>
          <w:divsChild>
            <w:div w:id="1478187414">
              <w:marLeft w:val="0"/>
              <w:marRight w:val="0"/>
              <w:marTop w:val="0"/>
              <w:marBottom w:val="0"/>
              <w:divBdr>
                <w:top w:val="none" w:sz="0" w:space="0" w:color="auto"/>
                <w:left w:val="none" w:sz="0" w:space="0" w:color="auto"/>
                <w:bottom w:val="none" w:sz="0" w:space="0" w:color="auto"/>
                <w:right w:val="none" w:sz="0" w:space="0" w:color="auto"/>
              </w:divBdr>
              <w:divsChild>
                <w:div w:id="108015365">
                  <w:marLeft w:val="0"/>
                  <w:marRight w:val="0"/>
                  <w:marTop w:val="0"/>
                  <w:marBottom w:val="0"/>
                  <w:divBdr>
                    <w:top w:val="none" w:sz="0" w:space="0" w:color="auto"/>
                    <w:left w:val="none" w:sz="0" w:space="0" w:color="auto"/>
                    <w:bottom w:val="none" w:sz="0" w:space="0" w:color="auto"/>
                    <w:right w:val="none" w:sz="0" w:space="0" w:color="auto"/>
                  </w:divBdr>
                  <w:divsChild>
                    <w:div w:id="574239671">
                      <w:marLeft w:val="0"/>
                      <w:marRight w:val="0"/>
                      <w:marTop w:val="0"/>
                      <w:marBottom w:val="0"/>
                      <w:divBdr>
                        <w:top w:val="none" w:sz="0" w:space="0" w:color="auto"/>
                        <w:left w:val="none" w:sz="0" w:space="0" w:color="auto"/>
                        <w:bottom w:val="none" w:sz="0" w:space="0" w:color="auto"/>
                        <w:right w:val="none" w:sz="0" w:space="0" w:color="auto"/>
                      </w:divBdr>
                      <w:divsChild>
                        <w:div w:id="1655185738">
                          <w:marLeft w:val="0"/>
                          <w:marRight w:val="0"/>
                          <w:marTop w:val="0"/>
                          <w:marBottom w:val="0"/>
                          <w:divBdr>
                            <w:top w:val="none" w:sz="0" w:space="0" w:color="auto"/>
                            <w:left w:val="none" w:sz="0" w:space="0" w:color="auto"/>
                            <w:bottom w:val="none" w:sz="0" w:space="0" w:color="auto"/>
                            <w:right w:val="none" w:sz="0" w:space="0" w:color="auto"/>
                          </w:divBdr>
                          <w:divsChild>
                            <w:div w:id="1233469110">
                              <w:marLeft w:val="0"/>
                              <w:marRight w:val="0"/>
                              <w:marTop w:val="0"/>
                              <w:marBottom w:val="0"/>
                              <w:divBdr>
                                <w:top w:val="none" w:sz="0" w:space="0" w:color="auto"/>
                                <w:left w:val="none" w:sz="0" w:space="0" w:color="auto"/>
                                <w:bottom w:val="none" w:sz="0" w:space="0" w:color="auto"/>
                                <w:right w:val="none" w:sz="0" w:space="0" w:color="auto"/>
                              </w:divBdr>
                              <w:divsChild>
                                <w:div w:id="1666930713">
                                  <w:marLeft w:val="0"/>
                                  <w:marRight w:val="0"/>
                                  <w:marTop w:val="0"/>
                                  <w:marBottom w:val="0"/>
                                  <w:divBdr>
                                    <w:top w:val="none" w:sz="0" w:space="0" w:color="auto"/>
                                    <w:left w:val="none" w:sz="0" w:space="0" w:color="auto"/>
                                    <w:bottom w:val="none" w:sz="0" w:space="0" w:color="auto"/>
                                    <w:right w:val="none" w:sz="0" w:space="0" w:color="auto"/>
                                  </w:divBdr>
                                  <w:divsChild>
                                    <w:div w:id="1294363384">
                                      <w:marLeft w:val="0"/>
                                      <w:marRight w:val="0"/>
                                      <w:marTop w:val="0"/>
                                      <w:marBottom w:val="0"/>
                                      <w:divBdr>
                                        <w:top w:val="none" w:sz="0" w:space="0" w:color="auto"/>
                                        <w:left w:val="none" w:sz="0" w:space="0" w:color="auto"/>
                                        <w:bottom w:val="none" w:sz="0" w:space="0" w:color="auto"/>
                                        <w:right w:val="none" w:sz="0" w:space="0" w:color="auto"/>
                                      </w:divBdr>
                                      <w:divsChild>
                                        <w:div w:id="1486585039">
                                          <w:marLeft w:val="0"/>
                                          <w:marRight w:val="0"/>
                                          <w:marTop w:val="0"/>
                                          <w:marBottom w:val="0"/>
                                          <w:divBdr>
                                            <w:top w:val="none" w:sz="0" w:space="0" w:color="auto"/>
                                            <w:left w:val="none" w:sz="0" w:space="0" w:color="auto"/>
                                            <w:bottom w:val="none" w:sz="0" w:space="0" w:color="auto"/>
                                            <w:right w:val="none" w:sz="0" w:space="0" w:color="auto"/>
                                          </w:divBdr>
                                          <w:divsChild>
                                            <w:div w:id="169948950">
                                              <w:marLeft w:val="0"/>
                                              <w:marRight w:val="0"/>
                                              <w:marTop w:val="0"/>
                                              <w:marBottom w:val="0"/>
                                              <w:divBdr>
                                                <w:top w:val="none" w:sz="0" w:space="0" w:color="auto"/>
                                                <w:left w:val="none" w:sz="0" w:space="0" w:color="auto"/>
                                                <w:bottom w:val="none" w:sz="0" w:space="0" w:color="auto"/>
                                                <w:right w:val="none" w:sz="0" w:space="0" w:color="auto"/>
                                              </w:divBdr>
                                              <w:divsChild>
                                                <w:div w:id="1510295304">
                                                  <w:marLeft w:val="0"/>
                                                  <w:marRight w:val="0"/>
                                                  <w:marTop w:val="0"/>
                                                  <w:marBottom w:val="0"/>
                                                  <w:divBdr>
                                                    <w:top w:val="none" w:sz="0" w:space="0" w:color="auto"/>
                                                    <w:left w:val="none" w:sz="0" w:space="0" w:color="auto"/>
                                                    <w:bottom w:val="none" w:sz="0" w:space="0" w:color="auto"/>
                                                    <w:right w:val="none" w:sz="0" w:space="0" w:color="auto"/>
                                                  </w:divBdr>
                                                  <w:divsChild>
                                                    <w:div w:id="1056781011">
                                                      <w:marLeft w:val="0"/>
                                                      <w:marRight w:val="0"/>
                                                      <w:marTop w:val="0"/>
                                                      <w:marBottom w:val="0"/>
                                                      <w:divBdr>
                                                        <w:top w:val="none" w:sz="0" w:space="0" w:color="auto"/>
                                                        <w:left w:val="none" w:sz="0" w:space="0" w:color="auto"/>
                                                        <w:bottom w:val="none" w:sz="0" w:space="0" w:color="auto"/>
                                                        <w:right w:val="none" w:sz="0" w:space="0" w:color="auto"/>
                                                      </w:divBdr>
                                                      <w:divsChild>
                                                        <w:div w:id="10108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5108687">
      <w:bodyDiv w:val="1"/>
      <w:marLeft w:val="0"/>
      <w:marRight w:val="0"/>
      <w:marTop w:val="0"/>
      <w:marBottom w:val="0"/>
      <w:divBdr>
        <w:top w:val="none" w:sz="0" w:space="0" w:color="auto"/>
        <w:left w:val="none" w:sz="0" w:space="0" w:color="auto"/>
        <w:bottom w:val="none" w:sz="0" w:space="0" w:color="auto"/>
        <w:right w:val="none" w:sz="0" w:space="0" w:color="auto"/>
      </w:divBdr>
      <w:divsChild>
        <w:div w:id="711657253">
          <w:marLeft w:val="0"/>
          <w:marRight w:val="0"/>
          <w:marTop w:val="0"/>
          <w:marBottom w:val="0"/>
          <w:divBdr>
            <w:top w:val="none" w:sz="0" w:space="0" w:color="auto"/>
            <w:left w:val="none" w:sz="0" w:space="0" w:color="auto"/>
            <w:bottom w:val="none" w:sz="0" w:space="0" w:color="auto"/>
            <w:right w:val="none" w:sz="0" w:space="0" w:color="auto"/>
          </w:divBdr>
          <w:divsChild>
            <w:div w:id="1165320844">
              <w:marLeft w:val="0"/>
              <w:marRight w:val="0"/>
              <w:marTop w:val="0"/>
              <w:marBottom w:val="0"/>
              <w:divBdr>
                <w:top w:val="none" w:sz="0" w:space="0" w:color="auto"/>
                <w:left w:val="none" w:sz="0" w:space="0" w:color="auto"/>
                <w:bottom w:val="none" w:sz="0" w:space="0" w:color="auto"/>
                <w:right w:val="none" w:sz="0" w:space="0" w:color="auto"/>
              </w:divBdr>
              <w:divsChild>
                <w:div w:id="494803358">
                  <w:marLeft w:val="0"/>
                  <w:marRight w:val="0"/>
                  <w:marTop w:val="0"/>
                  <w:marBottom w:val="0"/>
                  <w:divBdr>
                    <w:top w:val="none" w:sz="0" w:space="0" w:color="auto"/>
                    <w:left w:val="none" w:sz="0" w:space="0" w:color="auto"/>
                    <w:bottom w:val="none" w:sz="0" w:space="0" w:color="auto"/>
                    <w:right w:val="none" w:sz="0" w:space="0" w:color="auto"/>
                  </w:divBdr>
                  <w:divsChild>
                    <w:div w:id="204485763">
                      <w:marLeft w:val="0"/>
                      <w:marRight w:val="0"/>
                      <w:marTop w:val="0"/>
                      <w:marBottom w:val="0"/>
                      <w:divBdr>
                        <w:top w:val="none" w:sz="0" w:space="0" w:color="auto"/>
                        <w:left w:val="none" w:sz="0" w:space="0" w:color="auto"/>
                        <w:bottom w:val="none" w:sz="0" w:space="0" w:color="auto"/>
                        <w:right w:val="none" w:sz="0" w:space="0" w:color="auto"/>
                      </w:divBdr>
                      <w:divsChild>
                        <w:div w:id="848714021">
                          <w:marLeft w:val="0"/>
                          <w:marRight w:val="0"/>
                          <w:marTop w:val="0"/>
                          <w:marBottom w:val="0"/>
                          <w:divBdr>
                            <w:top w:val="none" w:sz="0" w:space="0" w:color="auto"/>
                            <w:left w:val="none" w:sz="0" w:space="0" w:color="auto"/>
                            <w:bottom w:val="none" w:sz="0" w:space="0" w:color="auto"/>
                            <w:right w:val="none" w:sz="0" w:space="0" w:color="auto"/>
                          </w:divBdr>
                          <w:divsChild>
                            <w:div w:id="1252470562">
                              <w:marLeft w:val="0"/>
                              <w:marRight w:val="0"/>
                              <w:marTop w:val="0"/>
                              <w:marBottom w:val="0"/>
                              <w:divBdr>
                                <w:top w:val="none" w:sz="0" w:space="0" w:color="auto"/>
                                <w:left w:val="none" w:sz="0" w:space="0" w:color="auto"/>
                                <w:bottom w:val="none" w:sz="0" w:space="0" w:color="auto"/>
                                <w:right w:val="none" w:sz="0" w:space="0" w:color="auto"/>
                              </w:divBdr>
                              <w:divsChild>
                                <w:div w:id="1905530907">
                                  <w:marLeft w:val="0"/>
                                  <w:marRight w:val="0"/>
                                  <w:marTop w:val="0"/>
                                  <w:marBottom w:val="0"/>
                                  <w:divBdr>
                                    <w:top w:val="none" w:sz="0" w:space="0" w:color="auto"/>
                                    <w:left w:val="none" w:sz="0" w:space="0" w:color="auto"/>
                                    <w:bottom w:val="none" w:sz="0" w:space="0" w:color="auto"/>
                                    <w:right w:val="none" w:sz="0" w:space="0" w:color="auto"/>
                                  </w:divBdr>
                                  <w:divsChild>
                                    <w:div w:id="1527063130">
                                      <w:marLeft w:val="0"/>
                                      <w:marRight w:val="0"/>
                                      <w:marTop w:val="0"/>
                                      <w:marBottom w:val="0"/>
                                      <w:divBdr>
                                        <w:top w:val="none" w:sz="0" w:space="0" w:color="auto"/>
                                        <w:left w:val="none" w:sz="0" w:space="0" w:color="auto"/>
                                        <w:bottom w:val="none" w:sz="0" w:space="0" w:color="auto"/>
                                        <w:right w:val="none" w:sz="0" w:space="0" w:color="auto"/>
                                      </w:divBdr>
                                      <w:divsChild>
                                        <w:div w:id="34895305">
                                          <w:marLeft w:val="0"/>
                                          <w:marRight w:val="0"/>
                                          <w:marTop w:val="0"/>
                                          <w:marBottom w:val="0"/>
                                          <w:divBdr>
                                            <w:top w:val="none" w:sz="0" w:space="0" w:color="auto"/>
                                            <w:left w:val="none" w:sz="0" w:space="0" w:color="auto"/>
                                            <w:bottom w:val="none" w:sz="0" w:space="0" w:color="auto"/>
                                            <w:right w:val="none" w:sz="0" w:space="0" w:color="auto"/>
                                          </w:divBdr>
                                          <w:divsChild>
                                            <w:div w:id="2065832171">
                                              <w:marLeft w:val="0"/>
                                              <w:marRight w:val="0"/>
                                              <w:marTop w:val="0"/>
                                              <w:marBottom w:val="0"/>
                                              <w:divBdr>
                                                <w:top w:val="none" w:sz="0" w:space="0" w:color="auto"/>
                                                <w:left w:val="none" w:sz="0" w:space="0" w:color="auto"/>
                                                <w:bottom w:val="none" w:sz="0" w:space="0" w:color="auto"/>
                                                <w:right w:val="none" w:sz="0" w:space="0" w:color="auto"/>
                                              </w:divBdr>
                                              <w:divsChild>
                                                <w:div w:id="641152827">
                                                  <w:marLeft w:val="0"/>
                                                  <w:marRight w:val="0"/>
                                                  <w:marTop w:val="0"/>
                                                  <w:marBottom w:val="0"/>
                                                  <w:divBdr>
                                                    <w:top w:val="none" w:sz="0" w:space="0" w:color="auto"/>
                                                    <w:left w:val="none" w:sz="0" w:space="0" w:color="auto"/>
                                                    <w:bottom w:val="none" w:sz="0" w:space="0" w:color="auto"/>
                                                    <w:right w:val="none" w:sz="0" w:space="0" w:color="auto"/>
                                                  </w:divBdr>
                                                  <w:divsChild>
                                                    <w:div w:id="68115787">
                                                      <w:marLeft w:val="0"/>
                                                      <w:marRight w:val="0"/>
                                                      <w:marTop w:val="0"/>
                                                      <w:marBottom w:val="0"/>
                                                      <w:divBdr>
                                                        <w:top w:val="none" w:sz="0" w:space="0" w:color="auto"/>
                                                        <w:left w:val="none" w:sz="0" w:space="0" w:color="auto"/>
                                                        <w:bottom w:val="none" w:sz="0" w:space="0" w:color="auto"/>
                                                        <w:right w:val="none" w:sz="0" w:space="0" w:color="auto"/>
                                                      </w:divBdr>
                                                      <w:divsChild>
                                                        <w:div w:id="987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0830174">
      <w:bodyDiv w:val="1"/>
      <w:marLeft w:val="0"/>
      <w:marRight w:val="0"/>
      <w:marTop w:val="0"/>
      <w:marBottom w:val="0"/>
      <w:divBdr>
        <w:top w:val="none" w:sz="0" w:space="0" w:color="auto"/>
        <w:left w:val="none" w:sz="0" w:space="0" w:color="auto"/>
        <w:bottom w:val="none" w:sz="0" w:space="0" w:color="auto"/>
        <w:right w:val="none" w:sz="0" w:space="0" w:color="auto"/>
      </w:divBdr>
    </w:div>
    <w:div w:id="890963273">
      <w:bodyDiv w:val="1"/>
      <w:marLeft w:val="0"/>
      <w:marRight w:val="0"/>
      <w:marTop w:val="0"/>
      <w:marBottom w:val="0"/>
      <w:divBdr>
        <w:top w:val="none" w:sz="0" w:space="0" w:color="auto"/>
        <w:left w:val="none" w:sz="0" w:space="0" w:color="auto"/>
        <w:bottom w:val="none" w:sz="0" w:space="0" w:color="auto"/>
        <w:right w:val="none" w:sz="0" w:space="0" w:color="auto"/>
      </w:divBdr>
    </w:div>
    <w:div w:id="918174263">
      <w:bodyDiv w:val="1"/>
      <w:marLeft w:val="0"/>
      <w:marRight w:val="0"/>
      <w:marTop w:val="0"/>
      <w:marBottom w:val="0"/>
      <w:divBdr>
        <w:top w:val="none" w:sz="0" w:space="0" w:color="auto"/>
        <w:left w:val="none" w:sz="0" w:space="0" w:color="auto"/>
        <w:bottom w:val="none" w:sz="0" w:space="0" w:color="auto"/>
        <w:right w:val="none" w:sz="0" w:space="0" w:color="auto"/>
      </w:divBdr>
    </w:div>
    <w:div w:id="973414892">
      <w:bodyDiv w:val="1"/>
      <w:marLeft w:val="0"/>
      <w:marRight w:val="0"/>
      <w:marTop w:val="0"/>
      <w:marBottom w:val="0"/>
      <w:divBdr>
        <w:top w:val="none" w:sz="0" w:space="0" w:color="auto"/>
        <w:left w:val="none" w:sz="0" w:space="0" w:color="auto"/>
        <w:bottom w:val="none" w:sz="0" w:space="0" w:color="auto"/>
        <w:right w:val="none" w:sz="0" w:space="0" w:color="auto"/>
      </w:divBdr>
    </w:div>
    <w:div w:id="1141920741">
      <w:bodyDiv w:val="1"/>
      <w:marLeft w:val="0"/>
      <w:marRight w:val="0"/>
      <w:marTop w:val="0"/>
      <w:marBottom w:val="0"/>
      <w:divBdr>
        <w:top w:val="none" w:sz="0" w:space="0" w:color="auto"/>
        <w:left w:val="none" w:sz="0" w:space="0" w:color="auto"/>
        <w:bottom w:val="none" w:sz="0" w:space="0" w:color="auto"/>
        <w:right w:val="none" w:sz="0" w:space="0" w:color="auto"/>
      </w:divBdr>
    </w:div>
    <w:div w:id="1227104314">
      <w:bodyDiv w:val="1"/>
      <w:marLeft w:val="0"/>
      <w:marRight w:val="0"/>
      <w:marTop w:val="0"/>
      <w:marBottom w:val="0"/>
      <w:divBdr>
        <w:top w:val="none" w:sz="0" w:space="0" w:color="auto"/>
        <w:left w:val="none" w:sz="0" w:space="0" w:color="auto"/>
        <w:bottom w:val="none" w:sz="0" w:space="0" w:color="auto"/>
        <w:right w:val="none" w:sz="0" w:space="0" w:color="auto"/>
      </w:divBdr>
      <w:divsChild>
        <w:div w:id="632247524">
          <w:marLeft w:val="0"/>
          <w:marRight w:val="0"/>
          <w:marTop w:val="0"/>
          <w:marBottom w:val="0"/>
          <w:divBdr>
            <w:top w:val="none" w:sz="0" w:space="0" w:color="auto"/>
            <w:left w:val="none" w:sz="0" w:space="0" w:color="auto"/>
            <w:bottom w:val="none" w:sz="0" w:space="0" w:color="auto"/>
            <w:right w:val="none" w:sz="0" w:space="0" w:color="auto"/>
          </w:divBdr>
          <w:divsChild>
            <w:div w:id="820003278">
              <w:marLeft w:val="0"/>
              <w:marRight w:val="0"/>
              <w:marTop w:val="0"/>
              <w:marBottom w:val="0"/>
              <w:divBdr>
                <w:top w:val="none" w:sz="0" w:space="0" w:color="auto"/>
                <w:left w:val="none" w:sz="0" w:space="0" w:color="auto"/>
                <w:bottom w:val="none" w:sz="0" w:space="0" w:color="auto"/>
                <w:right w:val="none" w:sz="0" w:space="0" w:color="auto"/>
              </w:divBdr>
              <w:divsChild>
                <w:div w:id="763526854">
                  <w:marLeft w:val="0"/>
                  <w:marRight w:val="0"/>
                  <w:marTop w:val="0"/>
                  <w:marBottom w:val="0"/>
                  <w:divBdr>
                    <w:top w:val="none" w:sz="0" w:space="0" w:color="auto"/>
                    <w:left w:val="none" w:sz="0" w:space="0" w:color="auto"/>
                    <w:bottom w:val="none" w:sz="0" w:space="0" w:color="auto"/>
                    <w:right w:val="none" w:sz="0" w:space="0" w:color="auto"/>
                  </w:divBdr>
                  <w:divsChild>
                    <w:div w:id="1362785589">
                      <w:marLeft w:val="0"/>
                      <w:marRight w:val="0"/>
                      <w:marTop w:val="0"/>
                      <w:marBottom w:val="0"/>
                      <w:divBdr>
                        <w:top w:val="none" w:sz="0" w:space="0" w:color="auto"/>
                        <w:left w:val="none" w:sz="0" w:space="0" w:color="auto"/>
                        <w:bottom w:val="none" w:sz="0" w:space="0" w:color="auto"/>
                        <w:right w:val="none" w:sz="0" w:space="0" w:color="auto"/>
                      </w:divBdr>
                      <w:divsChild>
                        <w:div w:id="703555850">
                          <w:marLeft w:val="0"/>
                          <w:marRight w:val="0"/>
                          <w:marTop w:val="0"/>
                          <w:marBottom w:val="0"/>
                          <w:divBdr>
                            <w:top w:val="none" w:sz="0" w:space="0" w:color="auto"/>
                            <w:left w:val="none" w:sz="0" w:space="0" w:color="auto"/>
                            <w:bottom w:val="none" w:sz="0" w:space="0" w:color="auto"/>
                            <w:right w:val="none" w:sz="0" w:space="0" w:color="auto"/>
                          </w:divBdr>
                          <w:divsChild>
                            <w:div w:id="1515999629">
                              <w:marLeft w:val="0"/>
                              <w:marRight w:val="0"/>
                              <w:marTop w:val="0"/>
                              <w:marBottom w:val="0"/>
                              <w:divBdr>
                                <w:top w:val="none" w:sz="0" w:space="0" w:color="auto"/>
                                <w:left w:val="none" w:sz="0" w:space="0" w:color="auto"/>
                                <w:bottom w:val="none" w:sz="0" w:space="0" w:color="auto"/>
                                <w:right w:val="none" w:sz="0" w:space="0" w:color="auto"/>
                              </w:divBdr>
                              <w:divsChild>
                                <w:div w:id="7065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341396">
      <w:bodyDiv w:val="1"/>
      <w:marLeft w:val="0"/>
      <w:marRight w:val="0"/>
      <w:marTop w:val="0"/>
      <w:marBottom w:val="0"/>
      <w:divBdr>
        <w:top w:val="none" w:sz="0" w:space="0" w:color="auto"/>
        <w:left w:val="none" w:sz="0" w:space="0" w:color="auto"/>
        <w:bottom w:val="none" w:sz="0" w:space="0" w:color="auto"/>
        <w:right w:val="none" w:sz="0" w:space="0" w:color="auto"/>
      </w:divBdr>
      <w:divsChild>
        <w:div w:id="1348096011">
          <w:marLeft w:val="0"/>
          <w:marRight w:val="0"/>
          <w:marTop w:val="0"/>
          <w:marBottom w:val="0"/>
          <w:divBdr>
            <w:top w:val="none" w:sz="0" w:space="0" w:color="auto"/>
            <w:left w:val="none" w:sz="0" w:space="0" w:color="auto"/>
            <w:bottom w:val="none" w:sz="0" w:space="0" w:color="auto"/>
            <w:right w:val="none" w:sz="0" w:space="0" w:color="auto"/>
          </w:divBdr>
        </w:div>
      </w:divsChild>
    </w:div>
    <w:div w:id="1303804629">
      <w:bodyDiv w:val="1"/>
      <w:marLeft w:val="0"/>
      <w:marRight w:val="0"/>
      <w:marTop w:val="0"/>
      <w:marBottom w:val="0"/>
      <w:divBdr>
        <w:top w:val="none" w:sz="0" w:space="0" w:color="auto"/>
        <w:left w:val="none" w:sz="0" w:space="0" w:color="auto"/>
        <w:bottom w:val="none" w:sz="0" w:space="0" w:color="auto"/>
        <w:right w:val="none" w:sz="0" w:space="0" w:color="auto"/>
      </w:divBdr>
    </w:div>
    <w:div w:id="1506434440">
      <w:bodyDiv w:val="1"/>
      <w:marLeft w:val="0"/>
      <w:marRight w:val="0"/>
      <w:marTop w:val="0"/>
      <w:marBottom w:val="0"/>
      <w:divBdr>
        <w:top w:val="none" w:sz="0" w:space="0" w:color="auto"/>
        <w:left w:val="none" w:sz="0" w:space="0" w:color="auto"/>
        <w:bottom w:val="none" w:sz="0" w:space="0" w:color="auto"/>
        <w:right w:val="none" w:sz="0" w:space="0" w:color="auto"/>
      </w:divBdr>
    </w:div>
    <w:div w:id="1640383665">
      <w:bodyDiv w:val="1"/>
      <w:marLeft w:val="0"/>
      <w:marRight w:val="0"/>
      <w:marTop w:val="0"/>
      <w:marBottom w:val="0"/>
      <w:divBdr>
        <w:top w:val="none" w:sz="0" w:space="0" w:color="auto"/>
        <w:left w:val="none" w:sz="0" w:space="0" w:color="auto"/>
        <w:bottom w:val="none" w:sz="0" w:space="0" w:color="auto"/>
        <w:right w:val="none" w:sz="0" w:space="0" w:color="auto"/>
      </w:divBdr>
    </w:div>
    <w:div w:id="1805004816">
      <w:bodyDiv w:val="1"/>
      <w:marLeft w:val="0"/>
      <w:marRight w:val="0"/>
      <w:marTop w:val="0"/>
      <w:marBottom w:val="0"/>
      <w:divBdr>
        <w:top w:val="none" w:sz="0" w:space="0" w:color="auto"/>
        <w:left w:val="none" w:sz="0" w:space="0" w:color="auto"/>
        <w:bottom w:val="none" w:sz="0" w:space="0" w:color="auto"/>
        <w:right w:val="none" w:sz="0" w:space="0" w:color="auto"/>
      </w:divBdr>
      <w:divsChild>
        <w:div w:id="1967196627">
          <w:marLeft w:val="0"/>
          <w:marRight w:val="0"/>
          <w:marTop w:val="0"/>
          <w:marBottom w:val="0"/>
          <w:divBdr>
            <w:top w:val="none" w:sz="0" w:space="0" w:color="auto"/>
            <w:left w:val="none" w:sz="0" w:space="0" w:color="auto"/>
            <w:bottom w:val="none" w:sz="0" w:space="0" w:color="auto"/>
            <w:right w:val="none" w:sz="0" w:space="0" w:color="auto"/>
          </w:divBdr>
        </w:div>
      </w:divsChild>
    </w:div>
    <w:div w:id="1834569672">
      <w:bodyDiv w:val="1"/>
      <w:marLeft w:val="0"/>
      <w:marRight w:val="0"/>
      <w:marTop w:val="0"/>
      <w:marBottom w:val="0"/>
      <w:divBdr>
        <w:top w:val="none" w:sz="0" w:space="0" w:color="auto"/>
        <w:left w:val="none" w:sz="0" w:space="0" w:color="auto"/>
        <w:bottom w:val="none" w:sz="0" w:space="0" w:color="auto"/>
        <w:right w:val="none" w:sz="0" w:space="0" w:color="auto"/>
      </w:divBdr>
      <w:divsChild>
        <w:div w:id="437456693">
          <w:marLeft w:val="0"/>
          <w:marRight w:val="0"/>
          <w:marTop w:val="0"/>
          <w:marBottom w:val="0"/>
          <w:divBdr>
            <w:top w:val="none" w:sz="0" w:space="0" w:color="auto"/>
            <w:left w:val="none" w:sz="0" w:space="0" w:color="auto"/>
            <w:bottom w:val="none" w:sz="0" w:space="0" w:color="auto"/>
            <w:right w:val="none" w:sz="0" w:space="0" w:color="auto"/>
          </w:divBdr>
          <w:divsChild>
            <w:div w:id="241258909">
              <w:marLeft w:val="0"/>
              <w:marRight w:val="0"/>
              <w:marTop w:val="0"/>
              <w:marBottom w:val="0"/>
              <w:divBdr>
                <w:top w:val="none" w:sz="0" w:space="0" w:color="auto"/>
                <w:left w:val="none" w:sz="0" w:space="0" w:color="auto"/>
                <w:bottom w:val="none" w:sz="0" w:space="0" w:color="auto"/>
                <w:right w:val="none" w:sz="0" w:space="0" w:color="auto"/>
              </w:divBdr>
              <w:divsChild>
                <w:div w:id="401682335">
                  <w:marLeft w:val="0"/>
                  <w:marRight w:val="0"/>
                  <w:marTop w:val="0"/>
                  <w:marBottom w:val="0"/>
                  <w:divBdr>
                    <w:top w:val="none" w:sz="0" w:space="0" w:color="auto"/>
                    <w:left w:val="none" w:sz="0" w:space="0" w:color="auto"/>
                    <w:bottom w:val="none" w:sz="0" w:space="0" w:color="auto"/>
                    <w:right w:val="none" w:sz="0" w:space="0" w:color="auto"/>
                  </w:divBdr>
                  <w:divsChild>
                    <w:div w:id="1120689042">
                      <w:marLeft w:val="0"/>
                      <w:marRight w:val="0"/>
                      <w:marTop w:val="0"/>
                      <w:marBottom w:val="0"/>
                      <w:divBdr>
                        <w:top w:val="none" w:sz="0" w:space="0" w:color="auto"/>
                        <w:left w:val="none" w:sz="0" w:space="0" w:color="auto"/>
                        <w:bottom w:val="none" w:sz="0" w:space="0" w:color="auto"/>
                        <w:right w:val="none" w:sz="0" w:space="0" w:color="auto"/>
                      </w:divBdr>
                      <w:divsChild>
                        <w:div w:id="1885943460">
                          <w:marLeft w:val="0"/>
                          <w:marRight w:val="0"/>
                          <w:marTop w:val="0"/>
                          <w:marBottom w:val="0"/>
                          <w:divBdr>
                            <w:top w:val="none" w:sz="0" w:space="0" w:color="auto"/>
                            <w:left w:val="none" w:sz="0" w:space="0" w:color="auto"/>
                            <w:bottom w:val="none" w:sz="0" w:space="0" w:color="auto"/>
                            <w:right w:val="none" w:sz="0" w:space="0" w:color="auto"/>
                          </w:divBdr>
                          <w:divsChild>
                            <w:div w:id="705057801">
                              <w:marLeft w:val="0"/>
                              <w:marRight w:val="0"/>
                              <w:marTop w:val="0"/>
                              <w:marBottom w:val="0"/>
                              <w:divBdr>
                                <w:top w:val="none" w:sz="0" w:space="0" w:color="auto"/>
                                <w:left w:val="none" w:sz="0" w:space="0" w:color="auto"/>
                                <w:bottom w:val="none" w:sz="0" w:space="0" w:color="auto"/>
                                <w:right w:val="none" w:sz="0" w:space="0" w:color="auto"/>
                              </w:divBdr>
                              <w:divsChild>
                                <w:div w:id="623538986">
                                  <w:marLeft w:val="0"/>
                                  <w:marRight w:val="0"/>
                                  <w:marTop w:val="0"/>
                                  <w:marBottom w:val="0"/>
                                  <w:divBdr>
                                    <w:top w:val="none" w:sz="0" w:space="0" w:color="auto"/>
                                    <w:left w:val="none" w:sz="0" w:space="0" w:color="auto"/>
                                    <w:bottom w:val="none" w:sz="0" w:space="0" w:color="auto"/>
                                    <w:right w:val="none" w:sz="0" w:space="0" w:color="auto"/>
                                  </w:divBdr>
                                  <w:divsChild>
                                    <w:div w:id="921449550">
                                      <w:marLeft w:val="0"/>
                                      <w:marRight w:val="0"/>
                                      <w:marTop w:val="0"/>
                                      <w:marBottom w:val="0"/>
                                      <w:divBdr>
                                        <w:top w:val="none" w:sz="0" w:space="0" w:color="auto"/>
                                        <w:left w:val="none" w:sz="0" w:space="0" w:color="auto"/>
                                        <w:bottom w:val="none" w:sz="0" w:space="0" w:color="auto"/>
                                        <w:right w:val="none" w:sz="0" w:space="0" w:color="auto"/>
                                      </w:divBdr>
                                      <w:divsChild>
                                        <w:div w:id="1793551442">
                                          <w:marLeft w:val="0"/>
                                          <w:marRight w:val="0"/>
                                          <w:marTop w:val="0"/>
                                          <w:marBottom w:val="0"/>
                                          <w:divBdr>
                                            <w:top w:val="none" w:sz="0" w:space="0" w:color="auto"/>
                                            <w:left w:val="none" w:sz="0" w:space="0" w:color="auto"/>
                                            <w:bottom w:val="none" w:sz="0" w:space="0" w:color="auto"/>
                                            <w:right w:val="none" w:sz="0" w:space="0" w:color="auto"/>
                                          </w:divBdr>
                                          <w:divsChild>
                                            <w:div w:id="675350911">
                                              <w:marLeft w:val="0"/>
                                              <w:marRight w:val="0"/>
                                              <w:marTop w:val="0"/>
                                              <w:marBottom w:val="0"/>
                                              <w:divBdr>
                                                <w:top w:val="none" w:sz="0" w:space="0" w:color="auto"/>
                                                <w:left w:val="none" w:sz="0" w:space="0" w:color="auto"/>
                                                <w:bottom w:val="none" w:sz="0" w:space="0" w:color="auto"/>
                                                <w:right w:val="none" w:sz="0" w:space="0" w:color="auto"/>
                                              </w:divBdr>
                                              <w:divsChild>
                                                <w:div w:id="1170215468">
                                                  <w:marLeft w:val="0"/>
                                                  <w:marRight w:val="0"/>
                                                  <w:marTop w:val="0"/>
                                                  <w:marBottom w:val="0"/>
                                                  <w:divBdr>
                                                    <w:top w:val="none" w:sz="0" w:space="0" w:color="auto"/>
                                                    <w:left w:val="none" w:sz="0" w:space="0" w:color="auto"/>
                                                    <w:bottom w:val="none" w:sz="0" w:space="0" w:color="auto"/>
                                                    <w:right w:val="none" w:sz="0" w:space="0" w:color="auto"/>
                                                  </w:divBdr>
                                                  <w:divsChild>
                                                    <w:div w:id="701170233">
                                                      <w:marLeft w:val="0"/>
                                                      <w:marRight w:val="0"/>
                                                      <w:marTop w:val="0"/>
                                                      <w:marBottom w:val="0"/>
                                                      <w:divBdr>
                                                        <w:top w:val="none" w:sz="0" w:space="0" w:color="auto"/>
                                                        <w:left w:val="none" w:sz="0" w:space="0" w:color="auto"/>
                                                        <w:bottom w:val="none" w:sz="0" w:space="0" w:color="auto"/>
                                                        <w:right w:val="none" w:sz="0" w:space="0" w:color="auto"/>
                                                      </w:divBdr>
                                                      <w:divsChild>
                                                        <w:div w:id="198906750">
                                                          <w:marLeft w:val="0"/>
                                                          <w:marRight w:val="0"/>
                                                          <w:marTop w:val="0"/>
                                                          <w:marBottom w:val="0"/>
                                                          <w:divBdr>
                                                            <w:top w:val="none" w:sz="0" w:space="0" w:color="auto"/>
                                                            <w:left w:val="none" w:sz="0" w:space="0" w:color="auto"/>
                                                            <w:bottom w:val="none" w:sz="0" w:space="0" w:color="auto"/>
                                                            <w:right w:val="none" w:sz="0" w:space="0" w:color="auto"/>
                                                          </w:divBdr>
                                                        </w:div>
                                                        <w:div w:id="954949793">
                                                          <w:marLeft w:val="0"/>
                                                          <w:marRight w:val="0"/>
                                                          <w:marTop w:val="0"/>
                                                          <w:marBottom w:val="0"/>
                                                          <w:divBdr>
                                                            <w:top w:val="none" w:sz="0" w:space="0" w:color="auto"/>
                                                            <w:left w:val="none" w:sz="0" w:space="0" w:color="auto"/>
                                                            <w:bottom w:val="none" w:sz="0" w:space="0" w:color="auto"/>
                                                            <w:right w:val="none" w:sz="0" w:space="0" w:color="auto"/>
                                                          </w:divBdr>
                                                          <w:divsChild>
                                                            <w:div w:id="1274020393">
                                                              <w:marLeft w:val="0"/>
                                                              <w:marRight w:val="0"/>
                                                              <w:marTop w:val="0"/>
                                                              <w:marBottom w:val="0"/>
                                                              <w:divBdr>
                                                                <w:top w:val="none" w:sz="0" w:space="0" w:color="auto"/>
                                                                <w:left w:val="none" w:sz="0" w:space="0" w:color="auto"/>
                                                                <w:bottom w:val="none" w:sz="0" w:space="0" w:color="auto"/>
                                                                <w:right w:val="none" w:sz="0" w:space="0" w:color="auto"/>
                                                              </w:divBdr>
                                                            </w:div>
                                                            <w:div w:id="1722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6080911">
      <w:bodyDiv w:val="1"/>
      <w:marLeft w:val="0"/>
      <w:marRight w:val="0"/>
      <w:marTop w:val="0"/>
      <w:marBottom w:val="0"/>
      <w:divBdr>
        <w:top w:val="none" w:sz="0" w:space="0" w:color="auto"/>
        <w:left w:val="none" w:sz="0" w:space="0" w:color="auto"/>
        <w:bottom w:val="none" w:sz="0" w:space="0" w:color="auto"/>
        <w:right w:val="none" w:sz="0" w:space="0" w:color="auto"/>
      </w:divBdr>
    </w:div>
    <w:div w:id="2054767264">
      <w:bodyDiv w:val="1"/>
      <w:marLeft w:val="0"/>
      <w:marRight w:val="0"/>
      <w:marTop w:val="0"/>
      <w:marBottom w:val="0"/>
      <w:divBdr>
        <w:top w:val="none" w:sz="0" w:space="0" w:color="auto"/>
        <w:left w:val="none" w:sz="0" w:space="0" w:color="auto"/>
        <w:bottom w:val="none" w:sz="0" w:space="0" w:color="auto"/>
        <w:right w:val="none" w:sz="0" w:space="0" w:color="auto"/>
      </w:divBdr>
    </w:div>
    <w:div w:id="209350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e.uams.edu/redcap/surveys/?hash=e4da3b7fbbce2345d7772b0674a318d5" TargetMode="External"/><Relationship Id="rId13" Type="http://schemas.openxmlformats.org/officeDocument/2006/relationships/hyperlink" Target="http://www.cancer.uams.edu/docs" TargetMode="External"/><Relationship Id="rId18" Type="http://schemas.openxmlformats.org/officeDocument/2006/relationships/hyperlink" Target="http://intranet.uams.edu/safety/policy/Toxin_carcinogen_form.pdf" TargetMode="External"/><Relationship Id="rId3" Type="http://schemas.microsoft.com/office/2007/relationships/stylesWithEffects" Target="stylesWithEffects.xml"/><Relationship Id="rId21" Type="http://schemas.openxmlformats.org/officeDocument/2006/relationships/hyperlink" Target="mailto:ResearchContracts@uams.edu" TargetMode="External"/><Relationship Id="rId7" Type="http://schemas.openxmlformats.org/officeDocument/2006/relationships/endnotes" Target="endnotes.xml"/><Relationship Id="rId12" Type="http://schemas.openxmlformats.org/officeDocument/2006/relationships/hyperlink" Target="http://sharepoint.uams.edu/sites/caBIG/caBIG%20Tools%20Wiki%20Library/TrialSearch.aspx" TargetMode="External"/><Relationship Id="rId17" Type="http://schemas.openxmlformats.org/officeDocument/2006/relationships/hyperlink" Target="http://intranet.uams.edu/safety/policy/Toxin_carcinogen_form.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tranet.uams.edu/safety/policy/Recombinant_DNA_form.pdf" TargetMode="External"/><Relationship Id="rId20" Type="http://schemas.openxmlformats.org/officeDocument/2006/relationships/hyperlink" Target="mailto:CLARABudgetHelp@uams.edu"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tormentJanetS@uams.ed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ntranet.uams.edu/safety/policy/Recombinant_DNA_form.pdf" TargetMode="External"/><Relationship Id="rId23" Type="http://schemas.openxmlformats.org/officeDocument/2006/relationships/footer" Target="footer1.xml"/><Relationship Id="rId10" Type="http://schemas.openxmlformats.org/officeDocument/2006/relationships/hyperlink" Target="mailto:tlgatlin@uams.edu" TargetMode="External"/><Relationship Id="rId19" Type="http://schemas.openxmlformats.org/officeDocument/2006/relationships/hyperlink" Target="mailto:irb@uams.edu" TargetMode="External"/><Relationship Id="rId4" Type="http://schemas.openxmlformats.org/officeDocument/2006/relationships/settings" Target="settings.xml"/><Relationship Id="rId9" Type="http://schemas.openxmlformats.org/officeDocument/2006/relationships/hyperlink" Target="https://ucore.uams.edu/" TargetMode="External"/><Relationship Id="rId14" Type="http://schemas.openxmlformats.org/officeDocument/2006/relationships/hyperlink" Target="http://intranet.uams.edu/safety/policy/Infectious_agents_form.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9552</Words>
  <Characters>54449</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2014-01-22T19:51:00Z</dcterms:created>
  <dcterms:modified xsi:type="dcterms:W3CDTF">2014-04-29T15:55:00Z</dcterms:modified>
</cp:coreProperties>
</file>